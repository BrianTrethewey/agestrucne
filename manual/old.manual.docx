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AC88D" w14:textId="58FC4853" w:rsidR="00572119" w:rsidRDefault="00E04BD5" w:rsidP="00572119">
      <w:pPr>
        <w:jc w:val="center"/>
        <w:rPr>
          <w:rFonts w:ascii="Courier New" w:hAnsi="Courier New" w:cs="Courier New"/>
          <w:b/>
          <w:sz w:val="96"/>
          <w:szCs w:val="96"/>
        </w:rPr>
      </w:pPr>
      <w:r>
        <w:rPr>
          <w:rFonts w:ascii="Courier New" w:hAnsi="Courier New" w:cs="Courier New"/>
          <w:b/>
          <w:sz w:val="96"/>
          <w:szCs w:val="96"/>
        </w:rPr>
        <w:t xml:space="preserve"> </w:t>
      </w:r>
      <w:r w:rsidR="00572119">
        <w:rPr>
          <w:rFonts w:ascii="Courier New" w:hAnsi="Courier New" w:cs="Courier New"/>
          <w:b/>
          <w:sz w:val="96"/>
          <w:szCs w:val="96"/>
        </w:rPr>
        <w:t>AgeStrucN</w:t>
      </w:r>
      <w:r w:rsidR="00837483">
        <w:rPr>
          <w:rFonts w:ascii="Courier New" w:hAnsi="Courier New" w:cs="Courier New"/>
          <w:b/>
          <w:sz w:val="96"/>
          <w:szCs w:val="96"/>
        </w:rPr>
        <w:t>e</w:t>
      </w:r>
    </w:p>
    <w:p w14:paraId="5E2C7953" w14:textId="77777777" w:rsidR="00572119" w:rsidRDefault="00572119" w:rsidP="00572119">
      <w:pPr>
        <w:jc w:val="center"/>
        <w:rPr>
          <w:rFonts w:ascii="Courier New" w:hAnsi="Courier New" w:cs="Courier New"/>
          <w:b/>
          <w:sz w:val="96"/>
          <w:szCs w:val="96"/>
        </w:rPr>
      </w:pPr>
    </w:p>
    <w:p w14:paraId="6B375684" w14:textId="77777777" w:rsidR="00572119" w:rsidRDefault="00572119" w:rsidP="00572119">
      <w:pPr>
        <w:jc w:val="center"/>
        <w:rPr>
          <w:rFonts w:ascii="Courier New" w:hAnsi="Courier New" w:cs="Courier New"/>
          <w:b/>
          <w:sz w:val="96"/>
          <w:szCs w:val="96"/>
        </w:rPr>
      </w:pPr>
      <w:r>
        <w:rPr>
          <w:rFonts w:ascii="Courier New" w:hAnsi="Courier New" w:cs="Courier New"/>
          <w:b/>
          <w:sz w:val="96"/>
          <w:szCs w:val="96"/>
        </w:rPr>
        <w:t>USER MANUAL</w:t>
      </w:r>
    </w:p>
    <w:p w14:paraId="44FEFF56" w14:textId="77777777" w:rsidR="00572119" w:rsidRDefault="00572119" w:rsidP="00572119">
      <w:pPr>
        <w:jc w:val="center"/>
        <w:rPr>
          <w:rFonts w:ascii="Courier New" w:hAnsi="Courier New" w:cs="Courier New"/>
          <w:b/>
          <w:sz w:val="72"/>
          <w:szCs w:val="72"/>
        </w:rPr>
      </w:pPr>
    </w:p>
    <w:p w14:paraId="059669FA" w14:textId="77777777" w:rsidR="00572119" w:rsidRDefault="00572119" w:rsidP="00572119">
      <w:pPr>
        <w:jc w:val="center"/>
        <w:rPr>
          <w:rFonts w:ascii="Courier New" w:hAnsi="Courier New" w:cs="Courier New"/>
          <w:sz w:val="28"/>
          <w:szCs w:val="28"/>
        </w:rPr>
      </w:pPr>
      <w:r>
        <w:rPr>
          <w:rFonts w:ascii="Courier New" w:hAnsi="Courier New" w:cs="Courier New"/>
          <w:sz w:val="28"/>
          <w:szCs w:val="28"/>
        </w:rPr>
        <w:t>Version: 1.0</w:t>
      </w:r>
    </w:p>
    <w:p w14:paraId="766C463A" w14:textId="77777777" w:rsidR="00572119" w:rsidRDefault="00572119" w:rsidP="00572119">
      <w:pPr>
        <w:jc w:val="center"/>
        <w:rPr>
          <w:rFonts w:ascii="Courier New" w:hAnsi="Courier New" w:cs="Courier New"/>
          <w:sz w:val="28"/>
          <w:szCs w:val="28"/>
        </w:rPr>
      </w:pPr>
    </w:p>
    <w:p w14:paraId="32CF17EE" w14:textId="77777777" w:rsidR="00572119" w:rsidRDefault="00572119" w:rsidP="00572119">
      <w:pPr>
        <w:jc w:val="center"/>
        <w:rPr>
          <w:rFonts w:ascii="Courier New" w:hAnsi="Courier New" w:cs="Courier New"/>
          <w:sz w:val="28"/>
          <w:szCs w:val="28"/>
        </w:rPr>
      </w:pPr>
      <w:r>
        <w:rPr>
          <w:rFonts w:ascii="Courier New" w:hAnsi="Courier New" w:cs="Courier New"/>
          <w:sz w:val="28"/>
          <w:szCs w:val="28"/>
        </w:rPr>
        <w:t>Updated: 06/05/2017</w:t>
      </w:r>
    </w:p>
    <w:p w14:paraId="4DD5DEDA" w14:textId="77777777" w:rsidR="00572119" w:rsidRDefault="00572119" w:rsidP="00572119">
      <w:pPr>
        <w:jc w:val="center"/>
        <w:rPr>
          <w:rFonts w:ascii="Courier New" w:hAnsi="Courier New" w:cs="Courier New"/>
          <w:sz w:val="28"/>
          <w:szCs w:val="28"/>
        </w:rPr>
      </w:pPr>
    </w:p>
    <w:p w14:paraId="20D31F6C" w14:textId="77777777" w:rsidR="00572119" w:rsidRDefault="00572119" w:rsidP="00572119">
      <w:pPr>
        <w:jc w:val="center"/>
        <w:rPr>
          <w:rFonts w:ascii="Courier New" w:hAnsi="Courier New" w:cs="Courier New"/>
          <w:sz w:val="28"/>
          <w:szCs w:val="28"/>
        </w:rPr>
      </w:pPr>
      <w:r>
        <w:rPr>
          <w:rFonts w:ascii="Courier New" w:hAnsi="Courier New" w:cs="Courier New"/>
          <w:sz w:val="28"/>
          <w:szCs w:val="28"/>
        </w:rPr>
        <w:t>Authors:</w:t>
      </w:r>
    </w:p>
    <w:p w14:paraId="5E693DFC" w14:textId="77777777" w:rsidR="00572119" w:rsidRDefault="00572119" w:rsidP="00572119">
      <w:pPr>
        <w:spacing w:line="480" w:lineRule="auto"/>
        <w:rPr>
          <w:rFonts w:ascii="Courier New" w:hAnsi="Courier New" w:cs="Courier New"/>
          <w:sz w:val="28"/>
          <w:szCs w:val="28"/>
        </w:rPr>
      </w:pPr>
    </w:p>
    <w:p w14:paraId="067BDEE4" w14:textId="77777777" w:rsidR="00572119" w:rsidRDefault="00572119" w:rsidP="00572119">
      <w:pPr>
        <w:jc w:val="center"/>
        <w:rPr>
          <w:rStyle w:val="name"/>
          <w:rFonts w:ascii="Courier New" w:hAnsi="Courier New" w:cs="Courier New"/>
          <w:szCs w:val="28"/>
          <w:vertAlign w:val="superscript"/>
        </w:rPr>
      </w:pPr>
      <w:r>
        <w:rPr>
          <w:rStyle w:val="name"/>
          <w:rFonts w:ascii="Courier New" w:hAnsi="Courier New" w:cs="Courier New"/>
          <w:szCs w:val="28"/>
        </w:rPr>
        <w:t xml:space="preserve">Ted Cosart, Brian Hand, Brian </w:t>
      </w:r>
      <w:proofErr w:type="spellStart"/>
      <w:r>
        <w:rPr>
          <w:rStyle w:val="name"/>
          <w:rFonts w:ascii="Courier New" w:hAnsi="Courier New" w:cs="Courier New"/>
          <w:szCs w:val="28"/>
        </w:rPr>
        <w:t>Tretheway</w:t>
      </w:r>
      <w:proofErr w:type="spellEnd"/>
      <w:r>
        <w:rPr>
          <w:rStyle w:val="name"/>
          <w:rFonts w:ascii="Courier New" w:hAnsi="Courier New" w:cs="Courier New"/>
          <w:szCs w:val="28"/>
        </w:rPr>
        <w:t xml:space="preserve"> (?), Others?</w:t>
      </w:r>
    </w:p>
    <w:p w14:paraId="59228B59" w14:textId="77777777" w:rsidR="00572119" w:rsidRDefault="00572119" w:rsidP="00572119">
      <w:pPr>
        <w:jc w:val="center"/>
      </w:pPr>
    </w:p>
    <w:p w14:paraId="1D48A9DB" w14:textId="77777777" w:rsidR="00572119" w:rsidRDefault="00572119">
      <w:pPr>
        <w:rPr>
          <w:rFonts w:cs="Mangal"/>
          <w:szCs w:val="21"/>
        </w:rPr>
      </w:pPr>
      <w:r>
        <w:br w:type="page"/>
      </w:r>
    </w:p>
    <w:p w14:paraId="07A8E5D8" w14:textId="77777777" w:rsidR="00572119" w:rsidRDefault="00572119">
      <w:pPr>
        <w:pStyle w:val="TOC1"/>
        <w:tabs>
          <w:tab w:val="right" w:leader="dot" w:pos="9962"/>
        </w:tabs>
        <w:rPr>
          <w:rFonts w:asciiTheme="minorHAnsi" w:eastAsiaTheme="minorEastAsia" w:hAnsiTheme="minorHAnsi" w:cstheme="minorBidi"/>
          <w:noProof/>
          <w:sz w:val="22"/>
          <w:szCs w:val="22"/>
          <w:lang w:eastAsia="en-US" w:bidi="ar-SA"/>
        </w:rPr>
      </w:pPr>
      <w:r>
        <w:rPr>
          <w:b/>
          <w:bCs/>
        </w:rPr>
        <w:lastRenderedPageBreak/>
        <w:fldChar w:fldCharType="begin"/>
      </w:r>
      <w:r>
        <w:rPr>
          <w:b/>
          <w:bCs/>
        </w:rPr>
        <w:instrText xml:space="preserve"> TOC \o "1-2" \h \z \u </w:instrText>
      </w:r>
      <w:r>
        <w:rPr>
          <w:b/>
          <w:bCs/>
        </w:rPr>
        <w:fldChar w:fldCharType="separate"/>
      </w:r>
      <w:hyperlink w:anchor="_Toc484433178" w:history="1">
        <w:r w:rsidRPr="00072CEC">
          <w:rPr>
            <w:rStyle w:val="Hyperlink"/>
            <w:noProof/>
          </w:rPr>
          <w:t>Introduction</w:t>
        </w:r>
        <w:r>
          <w:rPr>
            <w:noProof/>
            <w:webHidden/>
          </w:rPr>
          <w:tab/>
        </w:r>
        <w:r>
          <w:rPr>
            <w:noProof/>
            <w:webHidden/>
          </w:rPr>
          <w:fldChar w:fldCharType="begin"/>
        </w:r>
        <w:r>
          <w:rPr>
            <w:noProof/>
            <w:webHidden/>
          </w:rPr>
          <w:instrText xml:space="preserve"> PAGEREF _Toc484433178 \h </w:instrText>
        </w:r>
        <w:r>
          <w:rPr>
            <w:noProof/>
            <w:webHidden/>
          </w:rPr>
        </w:r>
        <w:r>
          <w:rPr>
            <w:noProof/>
            <w:webHidden/>
          </w:rPr>
          <w:fldChar w:fldCharType="separate"/>
        </w:r>
        <w:r>
          <w:rPr>
            <w:noProof/>
            <w:webHidden/>
          </w:rPr>
          <w:t>2</w:t>
        </w:r>
        <w:r>
          <w:rPr>
            <w:noProof/>
            <w:webHidden/>
          </w:rPr>
          <w:fldChar w:fldCharType="end"/>
        </w:r>
      </w:hyperlink>
    </w:p>
    <w:p w14:paraId="7586342E"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79" w:history="1">
        <w:r w:rsidR="00572119" w:rsidRPr="00072CEC">
          <w:rPr>
            <w:rStyle w:val="Hyperlink"/>
            <w:noProof/>
          </w:rPr>
          <w:t>Installation</w:t>
        </w:r>
        <w:r w:rsidR="00572119">
          <w:rPr>
            <w:noProof/>
            <w:webHidden/>
          </w:rPr>
          <w:tab/>
        </w:r>
        <w:r w:rsidR="00572119">
          <w:rPr>
            <w:noProof/>
            <w:webHidden/>
          </w:rPr>
          <w:fldChar w:fldCharType="begin"/>
        </w:r>
        <w:r w:rsidR="00572119">
          <w:rPr>
            <w:noProof/>
            <w:webHidden/>
          </w:rPr>
          <w:instrText xml:space="preserve"> PAGEREF _Toc484433179 \h </w:instrText>
        </w:r>
        <w:r w:rsidR="00572119">
          <w:rPr>
            <w:noProof/>
            <w:webHidden/>
          </w:rPr>
        </w:r>
        <w:r w:rsidR="00572119">
          <w:rPr>
            <w:noProof/>
            <w:webHidden/>
          </w:rPr>
          <w:fldChar w:fldCharType="separate"/>
        </w:r>
        <w:r w:rsidR="00572119">
          <w:rPr>
            <w:noProof/>
            <w:webHidden/>
          </w:rPr>
          <w:t>3</w:t>
        </w:r>
        <w:r w:rsidR="00572119">
          <w:rPr>
            <w:noProof/>
            <w:webHidden/>
          </w:rPr>
          <w:fldChar w:fldCharType="end"/>
        </w:r>
      </w:hyperlink>
    </w:p>
    <w:p w14:paraId="388CC910"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80" w:history="1">
        <w:r w:rsidR="00572119" w:rsidRPr="00072CEC">
          <w:rPr>
            <w:rStyle w:val="Hyperlink"/>
            <w:noProof/>
          </w:rPr>
          <w:t>Starting the program</w:t>
        </w:r>
        <w:r w:rsidR="00572119">
          <w:rPr>
            <w:noProof/>
            <w:webHidden/>
          </w:rPr>
          <w:tab/>
        </w:r>
        <w:r w:rsidR="00572119">
          <w:rPr>
            <w:noProof/>
            <w:webHidden/>
          </w:rPr>
          <w:fldChar w:fldCharType="begin"/>
        </w:r>
        <w:r w:rsidR="00572119">
          <w:rPr>
            <w:noProof/>
            <w:webHidden/>
          </w:rPr>
          <w:instrText xml:space="preserve"> PAGEREF _Toc484433180 \h </w:instrText>
        </w:r>
        <w:r w:rsidR="00572119">
          <w:rPr>
            <w:noProof/>
            <w:webHidden/>
          </w:rPr>
        </w:r>
        <w:r w:rsidR="00572119">
          <w:rPr>
            <w:noProof/>
            <w:webHidden/>
          </w:rPr>
          <w:fldChar w:fldCharType="separate"/>
        </w:r>
        <w:r w:rsidR="00572119">
          <w:rPr>
            <w:noProof/>
            <w:webHidden/>
          </w:rPr>
          <w:t>3</w:t>
        </w:r>
        <w:r w:rsidR="00572119">
          <w:rPr>
            <w:noProof/>
            <w:webHidden/>
          </w:rPr>
          <w:fldChar w:fldCharType="end"/>
        </w:r>
      </w:hyperlink>
    </w:p>
    <w:p w14:paraId="0C0A4A80"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81" w:history="1">
        <w:r w:rsidR="00572119" w:rsidRPr="00072CEC">
          <w:rPr>
            <w:rStyle w:val="Hyperlink"/>
            <w:noProof/>
          </w:rPr>
          <w:t>Loading interfaces</w:t>
        </w:r>
        <w:r w:rsidR="00572119">
          <w:rPr>
            <w:noProof/>
            <w:webHidden/>
          </w:rPr>
          <w:tab/>
        </w:r>
        <w:r w:rsidR="00572119">
          <w:rPr>
            <w:noProof/>
            <w:webHidden/>
          </w:rPr>
          <w:fldChar w:fldCharType="begin"/>
        </w:r>
        <w:r w:rsidR="00572119">
          <w:rPr>
            <w:noProof/>
            <w:webHidden/>
          </w:rPr>
          <w:instrText xml:space="preserve"> PAGEREF _Toc484433181 \h </w:instrText>
        </w:r>
        <w:r w:rsidR="00572119">
          <w:rPr>
            <w:noProof/>
            <w:webHidden/>
          </w:rPr>
        </w:r>
        <w:r w:rsidR="00572119">
          <w:rPr>
            <w:noProof/>
            <w:webHidden/>
          </w:rPr>
          <w:fldChar w:fldCharType="separate"/>
        </w:r>
        <w:r w:rsidR="00572119">
          <w:rPr>
            <w:noProof/>
            <w:webHidden/>
          </w:rPr>
          <w:t>3</w:t>
        </w:r>
        <w:r w:rsidR="00572119">
          <w:rPr>
            <w:noProof/>
            <w:webHidden/>
          </w:rPr>
          <w:fldChar w:fldCharType="end"/>
        </w:r>
      </w:hyperlink>
    </w:p>
    <w:p w14:paraId="01D8C242"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82" w:history="1">
        <w:r w:rsidR="00572119" w:rsidRPr="00072CEC">
          <w:rPr>
            <w:rStyle w:val="Hyperlink"/>
            <w:noProof/>
          </w:rPr>
          <w:t>Running a simulation</w:t>
        </w:r>
        <w:r w:rsidR="00572119">
          <w:rPr>
            <w:noProof/>
            <w:webHidden/>
          </w:rPr>
          <w:tab/>
        </w:r>
        <w:r w:rsidR="00572119">
          <w:rPr>
            <w:noProof/>
            <w:webHidden/>
          </w:rPr>
          <w:fldChar w:fldCharType="begin"/>
        </w:r>
        <w:r w:rsidR="00572119">
          <w:rPr>
            <w:noProof/>
            <w:webHidden/>
          </w:rPr>
          <w:instrText xml:space="preserve"> PAGEREF _Toc484433182 \h </w:instrText>
        </w:r>
        <w:r w:rsidR="00572119">
          <w:rPr>
            <w:noProof/>
            <w:webHidden/>
          </w:rPr>
        </w:r>
        <w:r w:rsidR="00572119">
          <w:rPr>
            <w:noProof/>
            <w:webHidden/>
          </w:rPr>
          <w:fldChar w:fldCharType="separate"/>
        </w:r>
        <w:r w:rsidR="00572119">
          <w:rPr>
            <w:noProof/>
            <w:webHidden/>
          </w:rPr>
          <w:t>4</w:t>
        </w:r>
        <w:r w:rsidR="00572119">
          <w:rPr>
            <w:noProof/>
            <w:webHidden/>
          </w:rPr>
          <w:fldChar w:fldCharType="end"/>
        </w:r>
      </w:hyperlink>
    </w:p>
    <w:p w14:paraId="73A10277"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83" w:history="1">
        <w:r w:rsidR="00572119" w:rsidRPr="00072CEC">
          <w:rPr>
            <w:rStyle w:val="Hyperlink"/>
            <w:noProof/>
          </w:rPr>
          <w:t>Simulation Input</w:t>
        </w:r>
        <w:r w:rsidR="00572119">
          <w:rPr>
            <w:noProof/>
            <w:webHidden/>
          </w:rPr>
          <w:tab/>
        </w:r>
        <w:r w:rsidR="00572119">
          <w:rPr>
            <w:noProof/>
            <w:webHidden/>
          </w:rPr>
          <w:fldChar w:fldCharType="begin"/>
        </w:r>
        <w:r w:rsidR="00572119">
          <w:rPr>
            <w:noProof/>
            <w:webHidden/>
          </w:rPr>
          <w:instrText xml:space="preserve"> PAGEREF _Toc484433183 \h </w:instrText>
        </w:r>
        <w:r w:rsidR="00572119">
          <w:rPr>
            <w:noProof/>
            <w:webHidden/>
          </w:rPr>
        </w:r>
        <w:r w:rsidR="00572119">
          <w:rPr>
            <w:noProof/>
            <w:webHidden/>
          </w:rPr>
          <w:fldChar w:fldCharType="separate"/>
        </w:r>
        <w:r w:rsidR="00572119">
          <w:rPr>
            <w:noProof/>
            <w:webHidden/>
          </w:rPr>
          <w:t>4</w:t>
        </w:r>
        <w:r w:rsidR="00572119">
          <w:rPr>
            <w:noProof/>
            <w:webHidden/>
          </w:rPr>
          <w:fldChar w:fldCharType="end"/>
        </w:r>
      </w:hyperlink>
    </w:p>
    <w:p w14:paraId="02E87AAF"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84" w:history="1">
        <w:r w:rsidR="00572119" w:rsidRPr="00072CEC">
          <w:rPr>
            <w:rStyle w:val="Hyperlink"/>
            <w:noProof/>
          </w:rPr>
          <w:t>a.</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Load/Run section</w:t>
        </w:r>
        <w:r w:rsidR="00572119">
          <w:rPr>
            <w:noProof/>
            <w:webHidden/>
          </w:rPr>
          <w:tab/>
        </w:r>
        <w:r w:rsidR="00572119">
          <w:rPr>
            <w:noProof/>
            <w:webHidden/>
          </w:rPr>
          <w:fldChar w:fldCharType="begin"/>
        </w:r>
        <w:r w:rsidR="00572119">
          <w:rPr>
            <w:noProof/>
            <w:webHidden/>
          </w:rPr>
          <w:instrText xml:space="preserve"> PAGEREF _Toc484433184 \h </w:instrText>
        </w:r>
        <w:r w:rsidR="00572119">
          <w:rPr>
            <w:noProof/>
            <w:webHidden/>
          </w:rPr>
        </w:r>
        <w:r w:rsidR="00572119">
          <w:rPr>
            <w:noProof/>
            <w:webHidden/>
          </w:rPr>
          <w:fldChar w:fldCharType="separate"/>
        </w:r>
        <w:r w:rsidR="00572119">
          <w:rPr>
            <w:noProof/>
            <w:webHidden/>
          </w:rPr>
          <w:t>4</w:t>
        </w:r>
        <w:r w:rsidR="00572119">
          <w:rPr>
            <w:noProof/>
            <w:webHidden/>
          </w:rPr>
          <w:fldChar w:fldCharType="end"/>
        </w:r>
      </w:hyperlink>
    </w:p>
    <w:p w14:paraId="2BB741E6"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85" w:history="1">
        <w:r w:rsidR="00572119" w:rsidRPr="00072CEC">
          <w:rPr>
            <w:rStyle w:val="Hyperlink"/>
            <w:noProof/>
          </w:rPr>
          <w:t>b.</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Configuration Info section</w:t>
        </w:r>
        <w:r w:rsidR="00572119">
          <w:rPr>
            <w:noProof/>
            <w:webHidden/>
          </w:rPr>
          <w:tab/>
        </w:r>
        <w:r w:rsidR="00572119">
          <w:rPr>
            <w:noProof/>
            <w:webHidden/>
          </w:rPr>
          <w:fldChar w:fldCharType="begin"/>
        </w:r>
        <w:r w:rsidR="00572119">
          <w:rPr>
            <w:noProof/>
            <w:webHidden/>
          </w:rPr>
          <w:instrText xml:space="preserve"> PAGEREF _Toc484433185 \h </w:instrText>
        </w:r>
        <w:r w:rsidR="00572119">
          <w:rPr>
            <w:noProof/>
            <w:webHidden/>
          </w:rPr>
        </w:r>
        <w:r w:rsidR="00572119">
          <w:rPr>
            <w:noProof/>
            <w:webHidden/>
          </w:rPr>
          <w:fldChar w:fldCharType="separate"/>
        </w:r>
        <w:r w:rsidR="00572119">
          <w:rPr>
            <w:noProof/>
            <w:webHidden/>
          </w:rPr>
          <w:t>5</w:t>
        </w:r>
        <w:r w:rsidR="00572119">
          <w:rPr>
            <w:noProof/>
            <w:webHidden/>
          </w:rPr>
          <w:fldChar w:fldCharType="end"/>
        </w:r>
      </w:hyperlink>
    </w:p>
    <w:p w14:paraId="3067E27C"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86" w:history="1">
        <w:r w:rsidR="00572119" w:rsidRPr="00072CEC">
          <w:rPr>
            <w:rStyle w:val="Hyperlink"/>
            <w:noProof/>
          </w:rPr>
          <w:t>c.</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Population section</w:t>
        </w:r>
        <w:r w:rsidR="00572119">
          <w:rPr>
            <w:noProof/>
            <w:webHidden/>
          </w:rPr>
          <w:tab/>
        </w:r>
        <w:r w:rsidR="00572119">
          <w:rPr>
            <w:noProof/>
            <w:webHidden/>
          </w:rPr>
          <w:fldChar w:fldCharType="begin"/>
        </w:r>
        <w:r w:rsidR="00572119">
          <w:rPr>
            <w:noProof/>
            <w:webHidden/>
          </w:rPr>
          <w:instrText xml:space="preserve"> PAGEREF _Toc484433186 \h </w:instrText>
        </w:r>
        <w:r w:rsidR="00572119">
          <w:rPr>
            <w:noProof/>
            <w:webHidden/>
          </w:rPr>
        </w:r>
        <w:r w:rsidR="00572119">
          <w:rPr>
            <w:noProof/>
            <w:webHidden/>
          </w:rPr>
          <w:fldChar w:fldCharType="separate"/>
        </w:r>
        <w:r w:rsidR="00572119">
          <w:rPr>
            <w:noProof/>
            <w:webHidden/>
          </w:rPr>
          <w:t>6</w:t>
        </w:r>
        <w:r w:rsidR="00572119">
          <w:rPr>
            <w:noProof/>
            <w:webHidden/>
          </w:rPr>
          <w:fldChar w:fldCharType="end"/>
        </w:r>
      </w:hyperlink>
    </w:p>
    <w:p w14:paraId="1C6875EE"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87" w:history="1">
        <w:r w:rsidR="00572119" w:rsidRPr="00072CEC">
          <w:rPr>
            <w:rStyle w:val="Hyperlink"/>
            <w:noProof/>
          </w:rPr>
          <w:t>d.</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Genome section</w:t>
        </w:r>
        <w:r w:rsidR="00572119">
          <w:rPr>
            <w:noProof/>
            <w:webHidden/>
          </w:rPr>
          <w:tab/>
        </w:r>
        <w:r w:rsidR="00572119">
          <w:rPr>
            <w:noProof/>
            <w:webHidden/>
          </w:rPr>
          <w:fldChar w:fldCharType="begin"/>
        </w:r>
        <w:r w:rsidR="00572119">
          <w:rPr>
            <w:noProof/>
            <w:webHidden/>
          </w:rPr>
          <w:instrText xml:space="preserve"> PAGEREF _Toc484433187 \h </w:instrText>
        </w:r>
        <w:r w:rsidR="00572119">
          <w:rPr>
            <w:noProof/>
            <w:webHidden/>
          </w:rPr>
        </w:r>
        <w:r w:rsidR="00572119">
          <w:rPr>
            <w:noProof/>
            <w:webHidden/>
          </w:rPr>
          <w:fldChar w:fldCharType="separate"/>
        </w:r>
        <w:r w:rsidR="00572119">
          <w:rPr>
            <w:noProof/>
            <w:webHidden/>
          </w:rPr>
          <w:t>8</w:t>
        </w:r>
        <w:r w:rsidR="00572119">
          <w:rPr>
            <w:noProof/>
            <w:webHidden/>
          </w:rPr>
          <w:fldChar w:fldCharType="end"/>
        </w:r>
      </w:hyperlink>
    </w:p>
    <w:p w14:paraId="6E80FEDB"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88" w:history="1">
        <w:r w:rsidR="00572119" w:rsidRPr="00072CEC">
          <w:rPr>
            <w:rStyle w:val="Hyperlink"/>
            <w:noProof/>
          </w:rPr>
          <w:t>e.</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Simulation section</w:t>
        </w:r>
        <w:r w:rsidR="00572119">
          <w:rPr>
            <w:noProof/>
            <w:webHidden/>
          </w:rPr>
          <w:tab/>
        </w:r>
        <w:r w:rsidR="00572119">
          <w:rPr>
            <w:noProof/>
            <w:webHidden/>
          </w:rPr>
          <w:fldChar w:fldCharType="begin"/>
        </w:r>
        <w:r w:rsidR="00572119">
          <w:rPr>
            <w:noProof/>
            <w:webHidden/>
          </w:rPr>
          <w:instrText xml:space="preserve"> PAGEREF _Toc484433188 \h </w:instrText>
        </w:r>
        <w:r w:rsidR="00572119">
          <w:rPr>
            <w:noProof/>
            <w:webHidden/>
          </w:rPr>
        </w:r>
        <w:r w:rsidR="00572119">
          <w:rPr>
            <w:noProof/>
            <w:webHidden/>
          </w:rPr>
          <w:fldChar w:fldCharType="separate"/>
        </w:r>
        <w:r w:rsidR="00572119">
          <w:rPr>
            <w:noProof/>
            <w:webHidden/>
          </w:rPr>
          <w:t>8</w:t>
        </w:r>
        <w:r w:rsidR="00572119">
          <w:rPr>
            <w:noProof/>
            <w:webHidden/>
          </w:rPr>
          <w:fldChar w:fldCharType="end"/>
        </w:r>
      </w:hyperlink>
    </w:p>
    <w:p w14:paraId="65BDF7C4"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89" w:history="1">
        <w:r w:rsidR="00572119" w:rsidRPr="00072CEC">
          <w:rPr>
            <w:rStyle w:val="Hyperlink"/>
            <w:noProof/>
          </w:rPr>
          <w:t>Simulation output</w:t>
        </w:r>
        <w:r w:rsidR="00572119">
          <w:rPr>
            <w:noProof/>
            <w:webHidden/>
          </w:rPr>
          <w:tab/>
        </w:r>
        <w:r w:rsidR="00572119">
          <w:rPr>
            <w:noProof/>
            <w:webHidden/>
          </w:rPr>
          <w:fldChar w:fldCharType="begin"/>
        </w:r>
        <w:r w:rsidR="00572119">
          <w:rPr>
            <w:noProof/>
            <w:webHidden/>
          </w:rPr>
          <w:instrText xml:space="preserve"> PAGEREF _Toc484433189 \h </w:instrText>
        </w:r>
        <w:r w:rsidR="00572119">
          <w:rPr>
            <w:noProof/>
            <w:webHidden/>
          </w:rPr>
        </w:r>
        <w:r w:rsidR="00572119">
          <w:rPr>
            <w:noProof/>
            <w:webHidden/>
          </w:rPr>
          <w:fldChar w:fldCharType="separate"/>
        </w:r>
        <w:r w:rsidR="00572119">
          <w:rPr>
            <w:noProof/>
            <w:webHidden/>
          </w:rPr>
          <w:t>9</w:t>
        </w:r>
        <w:r w:rsidR="00572119">
          <w:rPr>
            <w:noProof/>
            <w:webHidden/>
          </w:rPr>
          <w:fldChar w:fldCharType="end"/>
        </w:r>
      </w:hyperlink>
    </w:p>
    <w:p w14:paraId="43D6FCBC"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0" w:history="1">
        <w:r w:rsidR="00572119" w:rsidRPr="00072CEC">
          <w:rPr>
            <w:rStyle w:val="Hyperlink"/>
            <w:noProof/>
          </w:rPr>
          <w:t>1.</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conf file</w:t>
        </w:r>
        <w:r w:rsidR="00572119">
          <w:rPr>
            <w:noProof/>
            <w:webHidden/>
          </w:rPr>
          <w:tab/>
        </w:r>
        <w:r w:rsidR="00572119">
          <w:rPr>
            <w:noProof/>
            <w:webHidden/>
          </w:rPr>
          <w:fldChar w:fldCharType="begin"/>
        </w:r>
        <w:r w:rsidR="00572119">
          <w:rPr>
            <w:noProof/>
            <w:webHidden/>
          </w:rPr>
          <w:instrText xml:space="preserve"> PAGEREF _Toc484433190 \h </w:instrText>
        </w:r>
        <w:r w:rsidR="00572119">
          <w:rPr>
            <w:noProof/>
            <w:webHidden/>
          </w:rPr>
        </w:r>
        <w:r w:rsidR="00572119">
          <w:rPr>
            <w:noProof/>
            <w:webHidden/>
          </w:rPr>
          <w:fldChar w:fldCharType="separate"/>
        </w:r>
        <w:r w:rsidR="00572119">
          <w:rPr>
            <w:noProof/>
            <w:webHidden/>
          </w:rPr>
          <w:t>10</w:t>
        </w:r>
        <w:r w:rsidR="00572119">
          <w:rPr>
            <w:noProof/>
            <w:webHidden/>
          </w:rPr>
          <w:fldChar w:fldCharType="end"/>
        </w:r>
      </w:hyperlink>
    </w:p>
    <w:p w14:paraId="29AA8CAB"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1" w:history="1">
        <w:r w:rsidR="00572119" w:rsidRPr="00072CEC">
          <w:rPr>
            <w:rStyle w:val="Hyperlink"/>
            <w:noProof/>
          </w:rPr>
          <w:t>2.</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age counts file</w:t>
        </w:r>
        <w:r w:rsidR="00572119">
          <w:rPr>
            <w:noProof/>
            <w:webHidden/>
          </w:rPr>
          <w:tab/>
        </w:r>
        <w:r w:rsidR="00572119">
          <w:rPr>
            <w:noProof/>
            <w:webHidden/>
          </w:rPr>
          <w:fldChar w:fldCharType="begin"/>
        </w:r>
        <w:r w:rsidR="00572119">
          <w:rPr>
            <w:noProof/>
            <w:webHidden/>
          </w:rPr>
          <w:instrText xml:space="preserve"> PAGEREF _Toc484433191 \h </w:instrText>
        </w:r>
        <w:r w:rsidR="00572119">
          <w:rPr>
            <w:noProof/>
            <w:webHidden/>
          </w:rPr>
        </w:r>
        <w:r w:rsidR="00572119">
          <w:rPr>
            <w:noProof/>
            <w:webHidden/>
          </w:rPr>
          <w:fldChar w:fldCharType="separate"/>
        </w:r>
        <w:r w:rsidR="00572119">
          <w:rPr>
            <w:noProof/>
            <w:webHidden/>
          </w:rPr>
          <w:t>10</w:t>
        </w:r>
        <w:r w:rsidR="00572119">
          <w:rPr>
            <w:noProof/>
            <w:webHidden/>
          </w:rPr>
          <w:fldChar w:fldCharType="end"/>
        </w:r>
      </w:hyperlink>
    </w:p>
    <w:p w14:paraId="0EE343D5"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2" w:history="1">
        <w:r w:rsidR="00572119" w:rsidRPr="00072CEC">
          <w:rPr>
            <w:rStyle w:val="Hyperlink"/>
            <w:noProof/>
          </w:rPr>
          <w:t>3.</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Nb values file</w:t>
        </w:r>
        <w:r w:rsidR="00572119">
          <w:rPr>
            <w:noProof/>
            <w:webHidden/>
          </w:rPr>
          <w:tab/>
        </w:r>
        <w:r w:rsidR="00572119">
          <w:rPr>
            <w:noProof/>
            <w:webHidden/>
          </w:rPr>
          <w:fldChar w:fldCharType="begin"/>
        </w:r>
        <w:r w:rsidR="00572119">
          <w:rPr>
            <w:noProof/>
            <w:webHidden/>
          </w:rPr>
          <w:instrText xml:space="preserve"> PAGEREF _Toc484433192 \h </w:instrText>
        </w:r>
        <w:r w:rsidR="00572119">
          <w:rPr>
            <w:noProof/>
            <w:webHidden/>
          </w:rPr>
        </w:r>
        <w:r w:rsidR="00572119">
          <w:rPr>
            <w:noProof/>
            <w:webHidden/>
          </w:rPr>
          <w:fldChar w:fldCharType="separate"/>
        </w:r>
        <w:r w:rsidR="00572119">
          <w:rPr>
            <w:noProof/>
            <w:webHidden/>
          </w:rPr>
          <w:t>10</w:t>
        </w:r>
        <w:r w:rsidR="00572119">
          <w:rPr>
            <w:noProof/>
            <w:webHidden/>
          </w:rPr>
          <w:fldChar w:fldCharType="end"/>
        </w:r>
      </w:hyperlink>
    </w:p>
    <w:p w14:paraId="3FADEF56"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3" w:history="1">
        <w:r w:rsidR="00572119" w:rsidRPr="00072CEC">
          <w:rPr>
            <w:rStyle w:val="Hyperlink"/>
            <w:noProof/>
          </w:rPr>
          <w:t>4.</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genepop file</w:t>
        </w:r>
        <w:r w:rsidR="00572119">
          <w:rPr>
            <w:noProof/>
            <w:webHidden/>
          </w:rPr>
          <w:tab/>
        </w:r>
        <w:r w:rsidR="00572119">
          <w:rPr>
            <w:noProof/>
            <w:webHidden/>
          </w:rPr>
          <w:fldChar w:fldCharType="begin"/>
        </w:r>
        <w:r w:rsidR="00572119">
          <w:rPr>
            <w:noProof/>
            <w:webHidden/>
          </w:rPr>
          <w:instrText xml:space="preserve"> PAGEREF _Toc484433193 \h </w:instrText>
        </w:r>
        <w:r w:rsidR="00572119">
          <w:rPr>
            <w:noProof/>
            <w:webHidden/>
          </w:rPr>
        </w:r>
        <w:r w:rsidR="00572119">
          <w:rPr>
            <w:noProof/>
            <w:webHidden/>
          </w:rPr>
          <w:fldChar w:fldCharType="separate"/>
        </w:r>
        <w:r w:rsidR="00572119">
          <w:rPr>
            <w:noProof/>
            <w:webHidden/>
          </w:rPr>
          <w:t>10</w:t>
        </w:r>
        <w:r w:rsidR="00572119">
          <w:rPr>
            <w:noProof/>
            <w:webHidden/>
          </w:rPr>
          <w:fldChar w:fldCharType="end"/>
        </w:r>
      </w:hyperlink>
    </w:p>
    <w:p w14:paraId="0EC38F7C"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94" w:history="1">
        <w:r w:rsidR="00572119" w:rsidRPr="00072CEC">
          <w:rPr>
            <w:rStyle w:val="Hyperlink"/>
            <w:noProof/>
          </w:rPr>
          <w:t>Running an Nb or Ne Estimation</w:t>
        </w:r>
        <w:r w:rsidR="00572119">
          <w:rPr>
            <w:noProof/>
            <w:webHidden/>
          </w:rPr>
          <w:tab/>
        </w:r>
        <w:r w:rsidR="00572119">
          <w:rPr>
            <w:noProof/>
            <w:webHidden/>
          </w:rPr>
          <w:fldChar w:fldCharType="begin"/>
        </w:r>
        <w:r w:rsidR="00572119">
          <w:rPr>
            <w:noProof/>
            <w:webHidden/>
          </w:rPr>
          <w:instrText xml:space="preserve"> PAGEREF _Toc484433194 \h </w:instrText>
        </w:r>
        <w:r w:rsidR="00572119">
          <w:rPr>
            <w:noProof/>
            <w:webHidden/>
          </w:rPr>
        </w:r>
        <w:r w:rsidR="00572119">
          <w:rPr>
            <w:noProof/>
            <w:webHidden/>
          </w:rPr>
          <w:fldChar w:fldCharType="separate"/>
        </w:r>
        <w:r w:rsidR="00572119">
          <w:rPr>
            <w:noProof/>
            <w:webHidden/>
          </w:rPr>
          <w:t>11</w:t>
        </w:r>
        <w:r w:rsidR="00572119">
          <w:rPr>
            <w:noProof/>
            <w:webHidden/>
          </w:rPr>
          <w:fldChar w:fldCharType="end"/>
        </w:r>
      </w:hyperlink>
    </w:p>
    <w:p w14:paraId="7F644855"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195" w:history="1">
        <w:r w:rsidR="00572119" w:rsidRPr="00072CEC">
          <w:rPr>
            <w:rStyle w:val="Hyperlink"/>
            <w:noProof/>
          </w:rPr>
          <w:t>Nb/Ne Estimations input</w:t>
        </w:r>
        <w:r w:rsidR="00572119">
          <w:rPr>
            <w:noProof/>
            <w:webHidden/>
          </w:rPr>
          <w:tab/>
        </w:r>
        <w:r w:rsidR="00572119">
          <w:rPr>
            <w:noProof/>
            <w:webHidden/>
          </w:rPr>
          <w:fldChar w:fldCharType="begin"/>
        </w:r>
        <w:r w:rsidR="00572119">
          <w:rPr>
            <w:noProof/>
            <w:webHidden/>
          </w:rPr>
          <w:instrText xml:space="preserve"> PAGEREF _Toc484433195 \h </w:instrText>
        </w:r>
        <w:r w:rsidR="00572119">
          <w:rPr>
            <w:noProof/>
            <w:webHidden/>
          </w:rPr>
        </w:r>
        <w:r w:rsidR="00572119">
          <w:rPr>
            <w:noProof/>
            <w:webHidden/>
          </w:rPr>
          <w:fldChar w:fldCharType="separate"/>
        </w:r>
        <w:r w:rsidR="00572119">
          <w:rPr>
            <w:noProof/>
            <w:webHidden/>
          </w:rPr>
          <w:t>11</w:t>
        </w:r>
        <w:r w:rsidR="00572119">
          <w:rPr>
            <w:noProof/>
            <w:webHidden/>
          </w:rPr>
          <w:fldChar w:fldCharType="end"/>
        </w:r>
      </w:hyperlink>
    </w:p>
    <w:p w14:paraId="4537DF3D"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6" w:history="1">
        <w:r w:rsidR="00572119" w:rsidRPr="00072CEC">
          <w:rPr>
            <w:rStyle w:val="Hyperlink"/>
            <w:noProof/>
          </w:rPr>
          <w:t>a.</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Load/Run section</w:t>
        </w:r>
        <w:r w:rsidR="00572119">
          <w:rPr>
            <w:noProof/>
            <w:webHidden/>
          </w:rPr>
          <w:tab/>
        </w:r>
        <w:r w:rsidR="00572119">
          <w:rPr>
            <w:noProof/>
            <w:webHidden/>
          </w:rPr>
          <w:fldChar w:fldCharType="begin"/>
        </w:r>
        <w:r w:rsidR="00572119">
          <w:rPr>
            <w:noProof/>
            <w:webHidden/>
          </w:rPr>
          <w:instrText xml:space="preserve"> PAGEREF _Toc484433196 \h </w:instrText>
        </w:r>
        <w:r w:rsidR="00572119">
          <w:rPr>
            <w:noProof/>
            <w:webHidden/>
          </w:rPr>
        </w:r>
        <w:r w:rsidR="00572119">
          <w:rPr>
            <w:noProof/>
            <w:webHidden/>
          </w:rPr>
          <w:fldChar w:fldCharType="separate"/>
        </w:r>
        <w:r w:rsidR="00572119">
          <w:rPr>
            <w:noProof/>
            <w:webHidden/>
          </w:rPr>
          <w:t>11</w:t>
        </w:r>
        <w:r w:rsidR="00572119">
          <w:rPr>
            <w:noProof/>
            <w:webHidden/>
          </w:rPr>
          <w:fldChar w:fldCharType="end"/>
        </w:r>
      </w:hyperlink>
    </w:p>
    <w:p w14:paraId="0B7BF277"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7" w:history="1">
        <w:r w:rsidR="00572119" w:rsidRPr="00072CEC">
          <w:rPr>
            <w:rStyle w:val="Hyperlink"/>
            <w:noProof/>
          </w:rPr>
          <w:t>b.</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Genepop Files Loaded section</w:t>
        </w:r>
        <w:r w:rsidR="00572119">
          <w:rPr>
            <w:noProof/>
            <w:webHidden/>
          </w:rPr>
          <w:tab/>
        </w:r>
        <w:r w:rsidR="00572119">
          <w:rPr>
            <w:noProof/>
            <w:webHidden/>
          </w:rPr>
          <w:fldChar w:fldCharType="begin"/>
        </w:r>
        <w:r w:rsidR="00572119">
          <w:rPr>
            <w:noProof/>
            <w:webHidden/>
          </w:rPr>
          <w:instrText xml:space="preserve"> PAGEREF _Toc484433197 \h </w:instrText>
        </w:r>
        <w:r w:rsidR="00572119">
          <w:rPr>
            <w:noProof/>
            <w:webHidden/>
          </w:rPr>
        </w:r>
        <w:r w:rsidR="00572119">
          <w:rPr>
            <w:noProof/>
            <w:webHidden/>
          </w:rPr>
          <w:fldChar w:fldCharType="separate"/>
        </w:r>
        <w:r w:rsidR="00572119">
          <w:rPr>
            <w:noProof/>
            <w:webHidden/>
          </w:rPr>
          <w:t>12</w:t>
        </w:r>
        <w:r w:rsidR="00572119">
          <w:rPr>
            <w:noProof/>
            <w:webHidden/>
          </w:rPr>
          <w:fldChar w:fldCharType="end"/>
        </w:r>
      </w:hyperlink>
    </w:p>
    <w:p w14:paraId="2D1187C3"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8" w:history="1">
        <w:r w:rsidR="00572119" w:rsidRPr="00072CEC">
          <w:rPr>
            <w:rStyle w:val="Hyperlink"/>
            <w:noProof/>
          </w:rPr>
          <w:t>c.</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The Parameters section</w:t>
        </w:r>
        <w:r w:rsidR="00572119">
          <w:rPr>
            <w:noProof/>
            <w:webHidden/>
          </w:rPr>
          <w:tab/>
        </w:r>
        <w:r w:rsidR="00572119">
          <w:rPr>
            <w:noProof/>
            <w:webHidden/>
          </w:rPr>
          <w:fldChar w:fldCharType="begin"/>
        </w:r>
        <w:r w:rsidR="00572119">
          <w:rPr>
            <w:noProof/>
            <w:webHidden/>
          </w:rPr>
          <w:instrText xml:space="preserve"> PAGEREF _Toc484433198 \h </w:instrText>
        </w:r>
        <w:r w:rsidR="00572119">
          <w:rPr>
            <w:noProof/>
            <w:webHidden/>
          </w:rPr>
        </w:r>
        <w:r w:rsidR="00572119">
          <w:rPr>
            <w:noProof/>
            <w:webHidden/>
          </w:rPr>
          <w:fldChar w:fldCharType="separate"/>
        </w:r>
        <w:r w:rsidR="00572119">
          <w:rPr>
            <w:noProof/>
            <w:webHidden/>
          </w:rPr>
          <w:t>12</w:t>
        </w:r>
        <w:r w:rsidR="00572119">
          <w:rPr>
            <w:noProof/>
            <w:webHidden/>
          </w:rPr>
          <w:fldChar w:fldCharType="end"/>
        </w:r>
      </w:hyperlink>
    </w:p>
    <w:p w14:paraId="14921717"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199" w:history="1">
        <w:r w:rsidR="00572119" w:rsidRPr="00072CEC">
          <w:rPr>
            <w:rStyle w:val="Hyperlink"/>
            <w:noProof/>
          </w:rPr>
          <w:t>b.</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Pop sampling parameters section</w:t>
        </w:r>
        <w:r w:rsidR="00572119">
          <w:rPr>
            <w:noProof/>
            <w:webHidden/>
          </w:rPr>
          <w:tab/>
        </w:r>
        <w:r w:rsidR="00572119">
          <w:rPr>
            <w:noProof/>
            <w:webHidden/>
          </w:rPr>
          <w:fldChar w:fldCharType="begin"/>
        </w:r>
        <w:r w:rsidR="00572119">
          <w:rPr>
            <w:noProof/>
            <w:webHidden/>
          </w:rPr>
          <w:instrText xml:space="preserve"> PAGEREF _Toc484433199 \h </w:instrText>
        </w:r>
        <w:r w:rsidR="00572119">
          <w:rPr>
            <w:noProof/>
            <w:webHidden/>
          </w:rPr>
        </w:r>
        <w:r w:rsidR="00572119">
          <w:rPr>
            <w:noProof/>
            <w:webHidden/>
          </w:rPr>
          <w:fldChar w:fldCharType="separate"/>
        </w:r>
        <w:r w:rsidR="00572119">
          <w:rPr>
            <w:noProof/>
            <w:webHidden/>
          </w:rPr>
          <w:t>14</w:t>
        </w:r>
        <w:r w:rsidR="00572119">
          <w:rPr>
            <w:noProof/>
            <w:webHidden/>
          </w:rPr>
          <w:fldChar w:fldCharType="end"/>
        </w:r>
      </w:hyperlink>
    </w:p>
    <w:p w14:paraId="438C7943"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0" w:history="1">
        <w:r w:rsidR="00572119" w:rsidRPr="00072CEC">
          <w:rPr>
            <w:rStyle w:val="Hyperlink"/>
            <w:noProof/>
          </w:rPr>
          <w:t>c.</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Loci sampling parameters section</w:t>
        </w:r>
        <w:r w:rsidR="00572119">
          <w:rPr>
            <w:noProof/>
            <w:webHidden/>
          </w:rPr>
          <w:tab/>
        </w:r>
        <w:r w:rsidR="00572119">
          <w:rPr>
            <w:noProof/>
            <w:webHidden/>
          </w:rPr>
          <w:fldChar w:fldCharType="begin"/>
        </w:r>
        <w:r w:rsidR="00572119">
          <w:rPr>
            <w:noProof/>
            <w:webHidden/>
          </w:rPr>
          <w:instrText xml:space="preserve"> PAGEREF _Toc484433200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7F14EA1C"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201" w:history="1">
        <w:r w:rsidR="00572119" w:rsidRPr="00072CEC">
          <w:rPr>
            <w:rStyle w:val="Hyperlink"/>
            <w:noProof/>
          </w:rPr>
          <w:t>Nb estimation output</w:t>
        </w:r>
        <w:r w:rsidR="00572119">
          <w:rPr>
            <w:noProof/>
            <w:webHidden/>
          </w:rPr>
          <w:tab/>
        </w:r>
        <w:r w:rsidR="00572119">
          <w:rPr>
            <w:noProof/>
            <w:webHidden/>
          </w:rPr>
          <w:fldChar w:fldCharType="begin"/>
        </w:r>
        <w:r w:rsidR="00572119">
          <w:rPr>
            <w:noProof/>
            <w:webHidden/>
          </w:rPr>
          <w:instrText xml:space="preserve"> PAGEREF _Toc484433201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60662E27"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2" w:history="1">
        <w:r w:rsidR="00572119" w:rsidRPr="00072CEC">
          <w:rPr>
            <w:rStyle w:val="Hyperlink"/>
            <w:noProof/>
          </w:rPr>
          <w:t>a.</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Messages file</w:t>
        </w:r>
        <w:r w:rsidR="00572119">
          <w:rPr>
            <w:noProof/>
            <w:webHidden/>
          </w:rPr>
          <w:tab/>
        </w:r>
        <w:r w:rsidR="00572119">
          <w:rPr>
            <w:noProof/>
            <w:webHidden/>
          </w:rPr>
          <w:fldChar w:fldCharType="begin"/>
        </w:r>
        <w:r w:rsidR="00572119">
          <w:rPr>
            <w:noProof/>
            <w:webHidden/>
          </w:rPr>
          <w:instrText xml:space="preserve"> PAGEREF _Toc484433202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4B058348"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3" w:history="1">
        <w:r w:rsidR="00572119" w:rsidRPr="00072CEC">
          <w:rPr>
            <w:rStyle w:val="Hyperlink"/>
            <w:noProof/>
          </w:rPr>
          <w:t>b.</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Estimates table file</w:t>
        </w:r>
        <w:r w:rsidR="00572119">
          <w:rPr>
            <w:noProof/>
            <w:webHidden/>
          </w:rPr>
          <w:tab/>
        </w:r>
        <w:r w:rsidR="00572119">
          <w:rPr>
            <w:noProof/>
            <w:webHidden/>
          </w:rPr>
          <w:fldChar w:fldCharType="begin"/>
        </w:r>
        <w:r w:rsidR="00572119">
          <w:rPr>
            <w:noProof/>
            <w:webHidden/>
          </w:rPr>
          <w:instrText xml:space="preserve"> PAGEREF _Toc484433203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2D8A3753" w14:textId="77777777" w:rsidR="00572119" w:rsidRDefault="00EA5B1D">
      <w:pPr>
        <w:pStyle w:val="TOC1"/>
        <w:tabs>
          <w:tab w:val="right" w:leader="dot" w:pos="9962"/>
        </w:tabs>
        <w:rPr>
          <w:rFonts w:asciiTheme="minorHAnsi" w:eastAsiaTheme="minorEastAsia" w:hAnsiTheme="minorHAnsi" w:cstheme="minorBidi"/>
          <w:noProof/>
          <w:sz w:val="22"/>
          <w:szCs w:val="22"/>
          <w:lang w:eastAsia="en-US" w:bidi="ar-SA"/>
        </w:rPr>
      </w:pPr>
      <w:hyperlink w:anchor="_Toc484433204" w:history="1">
        <w:r w:rsidR="00572119" w:rsidRPr="00072CEC">
          <w:rPr>
            <w:rStyle w:val="Hyperlink"/>
            <w:noProof/>
          </w:rPr>
          <w:t>Visualization Input</w:t>
        </w:r>
        <w:r w:rsidR="00572119">
          <w:rPr>
            <w:noProof/>
            <w:webHidden/>
          </w:rPr>
          <w:tab/>
        </w:r>
        <w:r w:rsidR="00572119">
          <w:rPr>
            <w:noProof/>
            <w:webHidden/>
          </w:rPr>
          <w:fldChar w:fldCharType="begin"/>
        </w:r>
        <w:r w:rsidR="00572119">
          <w:rPr>
            <w:noProof/>
            <w:webHidden/>
          </w:rPr>
          <w:instrText xml:space="preserve"> PAGEREF _Toc484433204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2A7940A6"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5" w:history="1">
        <w:r w:rsidR="00572119" w:rsidRPr="00072CEC">
          <w:rPr>
            <w:rStyle w:val="Hyperlink"/>
            <w:noProof/>
          </w:rPr>
          <w:t>a.</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Load/Run section</w:t>
        </w:r>
        <w:r w:rsidR="00572119">
          <w:rPr>
            <w:noProof/>
            <w:webHidden/>
          </w:rPr>
          <w:tab/>
        </w:r>
        <w:r w:rsidR="00572119">
          <w:rPr>
            <w:noProof/>
            <w:webHidden/>
          </w:rPr>
          <w:fldChar w:fldCharType="begin"/>
        </w:r>
        <w:r w:rsidR="00572119">
          <w:rPr>
            <w:noProof/>
            <w:webHidden/>
          </w:rPr>
          <w:instrText xml:space="preserve"> PAGEREF _Toc484433205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08B1DD73"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6" w:history="1">
        <w:r w:rsidR="00572119" w:rsidRPr="00072CEC">
          <w:rPr>
            <w:rStyle w:val="Hyperlink"/>
            <w:noProof/>
          </w:rPr>
          <w:t>b.</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Tsv file loaded section</w:t>
        </w:r>
        <w:r w:rsidR="00572119">
          <w:rPr>
            <w:noProof/>
            <w:webHidden/>
          </w:rPr>
          <w:tab/>
        </w:r>
        <w:r w:rsidR="00572119">
          <w:rPr>
            <w:noProof/>
            <w:webHidden/>
          </w:rPr>
          <w:fldChar w:fldCharType="begin"/>
        </w:r>
        <w:r w:rsidR="00572119">
          <w:rPr>
            <w:noProof/>
            <w:webHidden/>
          </w:rPr>
          <w:instrText xml:space="preserve"> PAGEREF _Toc484433206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2A8940A6"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7" w:history="1">
        <w:r w:rsidR="00572119" w:rsidRPr="00072CEC">
          <w:rPr>
            <w:rStyle w:val="Hyperlink"/>
            <w:noProof/>
          </w:rPr>
          <w:t>c.</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Viz type section</w:t>
        </w:r>
        <w:r w:rsidR="00572119">
          <w:rPr>
            <w:noProof/>
            <w:webHidden/>
          </w:rPr>
          <w:tab/>
        </w:r>
        <w:r w:rsidR="00572119">
          <w:rPr>
            <w:noProof/>
            <w:webHidden/>
          </w:rPr>
          <w:fldChar w:fldCharType="begin"/>
        </w:r>
        <w:r w:rsidR="00572119">
          <w:rPr>
            <w:noProof/>
            <w:webHidden/>
          </w:rPr>
          <w:instrText xml:space="preserve"> PAGEREF _Toc484433207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6E81D8CC"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8" w:history="1">
        <w:r w:rsidR="00572119" w:rsidRPr="00072CEC">
          <w:rPr>
            <w:rStyle w:val="Hyperlink"/>
            <w:noProof/>
          </w:rPr>
          <w:t>d.</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Regresssion plotting section</w:t>
        </w:r>
        <w:r w:rsidR="00572119">
          <w:rPr>
            <w:noProof/>
            <w:webHidden/>
          </w:rPr>
          <w:tab/>
        </w:r>
        <w:r w:rsidR="00572119">
          <w:rPr>
            <w:noProof/>
            <w:webHidden/>
          </w:rPr>
          <w:fldChar w:fldCharType="begin"/>
        </w:r>
        <w:r w:rsidR="00572119">
          <w:rPr>
            <w:noProof/>
            <w:webHidden/>
          </w:rPr>
          <w:instrText xml:space="preserve"> PAGEREF _Toc484433208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066708AB" w14:textId="77777777" w:rsidR="00572119" w:rsidRDefault="00EA5B1D">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4433209" w:history="1">
        <w:r w:rsidR="00572119" w:rsidRPr="00072CEC">
          <w:rPr>
            <w:rStyle w:val="Hyperlink"/>
            <w:noProof/>
          </w:rPr>
          <w:t>e.</w:t>
        </w:r>
        <w:r w:rsidR="00572119">
          <w:rPr>
            <w:rFonts w:asciiTheme="minorHAnsi" w:eastAsiaTheme="minorEastAsia" w:hAnsiTheme="minorHAnsi" w:cstheme="minorBidi"/>
            <w:noProof/>
            <w:sz w:val="22"/>
            <w:szCs w:val="22"/>
            <w:lang w:eastAsia="en-US" w:bidi="ar-SA"/>
          </w:rPr>
          <w:tab/>
        </w:r>
        <w:r w:rsidR="00572119" w:rsidRPr="00072CEC">
          <w:rPr>
            <w:rStyle w:val="Hyperlink"/>
            <w:noProof/>
          </w:rPr>
          <w:t>Subsample plotting section</w:t>
        </w:r>
        <w:r w:rsidR="00572119">
          <w:rPr>
            <w:noProof/>
            <w:webHidden/>
          </w:rPr>
          <w:tab/>
        </w:r>
        <w:r w:rsidR="00572119">
          <w:rPr>
            <w:noProof/>
            <w:webHidden/>
          </w:rPr>
          <w:fldChar w:fldCharType="begin"/>
        </w:r>
        <w:r w:rsidR="00572119">
          <w:rPr>
            <w:noProof/>
            <w:webHidden/>
          </w:rPr>
          <w:instrText xml:space="preserve"> PAGEREF _Toc484433209 \h </w:instrText>
        </w:r>
        <w:r w:rsidR="00572119">
          <w:rPr>
            <w:noProof/>
            <w:webHidden/>
          </w:rPr>
        </w:r>
        <w:r w:rsidR="00572119">
          <w:rPr>
            <w:noProof/>
            <w:webHidden/>
          </w:rPr>
          <w:fldChar w:fldCharType="separate"/>
        </w:r>
        <w:r w:rsidR="00572119">
          <w:rPr>
            <w:noProof/>
            <w:webHidden/>
          </w:rPr>
          <w:t>15</w:t>
        </w:r>
        <w:r w:rsidR="00572119">
          <w:rPr>
            <w:noProof/>
            <w:webHidden/>
          </w:rPr>
          <w:fldChar w:fldCharType="end"/>
        </w:r>
      </w:hyperlink>
    </w:p>
    <w:p w14:paraId="36FE7BF7" w14:textId="47DBAFCA" w:rsidR="00B72C0F" w:rsidRDefault="00572119" w:rsidP="00950618">
      <w:pPr>
        <w:pStyle w:val="Heading1"/>
      </w:pPr>
      <w:r>
        <w:rPr>
          <w:rFonts w:ascii="Liberation Serif" w:eastAsia="Noto Sans CJK SC Regular" w:hAnsi="Liberation Serif"/>
          <w:b w:val="0"/>
          <w:bCs w:val="0"/>
          <w:color w:val="auto"/>
          <w:sz w:val="24"/>
          <w:szCs w:val="21"/>
        </w:rPr>
        <w:fldChar w:fldCharType="end"/>
      </w:r>
      <w:bookmarkStart w:id="0" w:name="_Toc484433178"/>
      <w:r w:rsidR="008C6495">
        <w:t>Introduction</w:t>
      </w:r>
      <w:bookmarkEnd w:id="0"/>
    </w:p>
    <w:p w14:paraId="5BE67497" w14:textId="77777777" w:rsidR="00B72C0F" w:rsidRDefault="00B72C0F"/>
    <w:p w14:paraId="3313B819" w14:textId="07D87EF7" w:rsidR="00B72C0F" w:rsidRDefault="008C6495" w:rsidP="00480FC6">
      <w:pPr>
        <w:ind w:left="1080"/>
      </w:pPr>
      <w:r>
        <w:t>The AgeStruc</w:t>
      </w:r>
      <w:r w:rsidR="00CB1703">
        <w:t>N</w:t>
      </w:r>
      <w:r w:rsidR="006F6C60">
        <w:t>e</w:t>
      </w:r>
      <w:r>
        <w:t xml:space="preserve"> GUI interface offers a user interface to allow easy access to </w:t>
      </w:r>
      <w:proofErr w:type="spellStart"/>
      <w:r>
        <w:t>simuPOP</w:t>
      </w:r>
      <w:proofErr w:type="spellEnd"/>
      <w:r>
        <w:t>-based simulations</w:t>
      </w:r>
      <w:r w:rsidR="00B33EA6">
        <w:t xml:space="preserve"> </w:t>
      </w:r>
      <w:r w:rsidR="00B33EA6">
        <w:fldChar w:fldCharType="begin"/>
      </w:r>
      <w:r w:rsidR="00B33EA6">
        <w:instrText xml:space="preserve"> ADDIN ZOTERO_ITEM CSL_CITATION {"citationID":"i1Bn4rw5","properties":{"formattedCitation":"(Peng and Kimmel 2005)","plainCitation":"(Peng and Kimmel 2005)"},"citationItems":[{"id":18,"uris":["http://zotero.org/users/local/NeMcE8WX/items/NH5FB364"],"uri":["http://zotero.org/users/local/NeMcE8WX/items/NH5FB364"],"itemData":{"id":18,"type":"article-journal","title":"simuPOP: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rsidR="00B33EA6">
        <w:fldChar w:fldCharType="separate"/>
      </w:r>
      <w:r w:rsidR="00B33EA6" w:rsidRPr="00B33EA6">
        <w:t>(Peng and Kimmel 2005)</w:t>
      </w:r>
      <w:r w:rsidR="00B33EA6">
        <w:fldChar w:fldCharType="end"/>
      </w:r>
      <w:r w:rsidR="00B33EA6">
        <w:t>.</w:t>
      </w:r>
      <w:r w:rsidR="003924B4">
        <w:t xml:space="preserve"> </w:t>
      </w:r>
      <w:r>
        <w:t xml:space="preserve">and the </w:t>
      </w:r>
      <w:proofErr w:type="spellStart"/>
      <w:r>
        <w:t>LDNe</w:t>
      </w:r>
      <w:proofErr w:type="spellEnd"/>
      <w:r w:rsidR="003924B4">
        <w:t>-</w:t>
      </w:r>
      <w:r>
        <w:t>based</w:t>
      </w:r>
      <w:r w:rsidR="00B33EA6">
        <w:t xml:space="preserve"> </w:t>
      </w:r>
      <w:r>
        <w:t xml:space="preserve">Nb </w:t>
      </w:r>
      <w:r w:rsidR="000B33C9">
        <w:t xml:space="preserve">and Ne </w:t>
      </w:r>
      <w:r>
        <w:t xml:space="preserve">estimations </w:t>
      </w:r>
      <w:r w:rsidR="00B33EA6">
        <w:t xml:space="preserve"> </w:t>
      </w:r>
      <w:r w:rsidR="00B33EA6">
        <w:lastRenderedPageBreak/>
        <w:fldChar w:fldCharType="begin"/>
      </w:r>
      <w:r w:rsidR="00B33EA6">
        <w:instrText xml:space="preserve"> ADDIN ZOTERO_ITEM CSL_CITATION {"citationID":"7VSEFBzo","properties":{"formattedCitation":"(Waples and Do 2008)","plainCitation":"(Waples and Do 2008)"},"citationItems":[{"id":25,"uris":["http://zotero.org/users/local/NeMcE8WX/items/S54VUGNH"],"uri":["http://zotero.org/users/local/NeMcE8WX/items/S54VUGNH"],"itemData":{"id":25,"type":"article-journal","title":"ldne: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rsidR="00B33EA6">
        <w:fldChar w:fldCharType="separate"/>
      </w:r>
      <w:r w:rsidR="00B33EA6" w:rsidRPr="00B33EA6">
        <w:t>(Waples and Do 2008)</w:t>
      </w:r>
      <w:r w:rsidR="00B33EA6">
        <w:fldChar w:fldCharType="end"/>
      </w:r>
      <w:r w:rsidR="00B33EA6">
        <w:t xml:space="preserve"> </w:t>
      </w:r>
      <w:r w:rsidR="009D6AD2">
        <w:t xml:space="preserve">as </w:t>
      </w:r>
      <w:r w:rsidR="000B33C9">
        <w:t>implemented in</w:t>
      </w:r>
      <w:r>
        <w:t xml:space="preserve"> Tiago </w:t>
      </w:r>
      <w:proofErr w:type="spellStart"/>
      <w:r>
        <w:t>Antao's</w:t>
      </w:r>
      <w:proofErr w:type="spellEnd"/>
      <w:r>
        <w:t xml:space="preserve"> python program, </w:t>
      </w:r>
      <w:proofErr w:type="spellStart"/>
      <w:r>
        <w:t>AgeStrucureNe</w:t>
      </w:r>
      <w:proofErr w:type="spellEnd"/>
      <w:r>
        <w:t xml:space="preserve">, available at </w:t>
      </w:r>
      <w:hyperlink r:id="rId9" w:history="1">
        <w:r w:rsidRPr="009D6AD2">
          <w:rPr>
            <w:rStyle w:val="Hyperlink"/>
          </w:rPr>
          <w:t>https://github.com/tiagoantao/AgeStructureNe.git</w:t>
        </w:r>
      </w:hyperlink>
      <w:r w:rsidR="00BC1B72">
        <w:t xml:space="preserve">.  We also offer an interface for plotting Nb </w:t>
      </w:r>
      <w:r w:rsidR="000B33C9">
        <w:t xml:space="preserve">and Ne </w:t>
      </w:r>
      <w:r w:rsidR="00BC1B72">
        <w:t>estimations, and regressions based on the estimations</w:t>
      </w:r>
      <w:r>
        <w:t>.  The original analyses based on Tiago</w:t>
      </w:r>
      <w:r w:rsidR="00A26F82">
        <w:t>’</w:t>
      </w:r>
      <w:r>
        <w:t>s code, with their applications to many species</w:t>
      </w:r>
      <w:r w:rsidR="009D6AD2">
        <w:t>,</w:t>
      </w:r>
      <w:r>
        <w:t xml:space="preserve"> are available in several publications, including [refs to AgeStructureNe - based pubs].</w:t>
      </w:r>
    </w:p>
    <w:p w14:paraId="168A587F" w14:textId="77777777" w:rsidR="00B72C0F" w:rsidRDefault="00B72C0F" w:rsidP="00480FC6"/>
    <w:p w14:paraId="5471C991" w14:textId="77777777" w:rsidR="00BC1B72" w:rsidRDefault="000B33C9" w:rsidP="000B33C9">
      <w:pPr>
        <w:ind w:left="1080"/>
      </w:pPr>
      <w:r>
        <w:t>Our program offers a separate interface to perform three functions: population</w:t>
      </w:r>
      <w:r w:rsidR="00BC1B72">
        <w:t xml:space="preserve"> simulation, Nb </w:t>
      </w:r>
      <w:r>
        <w:t xml:space="preserve">and Ne </w:t>
      </w:r>
      <w:r w:rsidR="00BC1B72">
        <w:t xml:space="preserve">estimation, and </w:t>
      </w:r>
      <w:del w:id="1" w:author="brian hand" w:date="2017-06-05T13:39:00Z">
        <w:r w:rsidDel="006F6C60">
          <w:delText xml:space="preserve"> </w:delText>
        </w:r>
      </w:del>
      <w:r>
        <w:t xml:space="preserve">estimate </w:t>
      </w:r>
      <w:r w:rsidR="00BC1B72">
        <w:t xml:space="preserve">visualization.  The </w:t>
      </w:r>
      <w:r>
        <w:t xml:space="preserve">genepop file </w:t>
      </w:r>
      <w:r w:rsidR="00BC1B72">
        <w:t>output from a simulation can be loaded into an Nb estimation</w:t>
      </w:r>
      <w:r>
        <w:t xml:space="preserve"> interface</w:t>
      </w:r>
      <w:r w:rsidR="00BC1B72">
        <w:t>,</w:t>
      </w:r>
      <w:r w:rsidR="008C6495">
        <w:t xml:space="preserve"> and in turn, the output from an Nb estimation can be loaded into a visualization interface.  </w:t>
      </w:r>
      <w:r>
        <w:t xml:space="preserve"> The Nb estimation interface can also use any genepop file for input.</w:t>
      </w:r>
    </w:p>
    <w:p w14:paraId="2C4E99D1" w14:textId="77777777" w:rsidR="00BC1B72" w:rsidRDefault="00BC1B72" w:rsidP="00950618">
      <w:pPr>
        <w:pStyle w:val="Heading1"/>
      </w:pPr>
      <w:bookmarkStart w:id="2" w:name="_Toc484433179"/>
      <w:r>
        <w:t>Installation</w:t>
      </w:r>
      <w:bookmarkEnd w:id="2"/>
    </w:p>
    <w:p w14:paraId="5E6FAE1B" w14:textId="77777777" w:rsidR="00BC1B72" w:rsidRDefault="00BC1B72"/>
    <w:p w14:paraId="7D773113" w14:textId="5E681466" w:rsidR="00BC1B72" w:rsidRDefault="00BC1B72" w:rsidP="00480FC6">
      <w:pPr>
        <w:ind w:left="1080"/>
      </w:pPr>
      <w:r>
        <w:t xml:space="preserve">The program can be downloaded from </w:t>
      </w:r>
      <w:hyperlink r:id="rId10" w:history="1">
        <w:r w:rsidR="003B5F2C" w:rsidRPr="00B236CF">
          <w:rPr>
            <w:rStyle w:val="Hyperlink"/>
          </w:rPr>
          <w:t>https://www.github.com/popgengui/negui</w:t>
        </w:r>
      </w:hyperlink>
      <w:r w:rsidR="003B5F2C">
        <w:t xml:space="preserve">.  Click on the button </w:t>
      </w:r>
      <w:r w:rsidR="00837483">
        <w:t xml:space="preserve">labeled “clone or download”.  </w:t>
      </w:r>
      <w:r w:rsidR="003B5F2C">
        <w:t>You can keep the program in any directory to which it can be written.  For dependency details and other installation advice, see the README.md file provided with the program files.</w:t>
      </w:r>
    </w:p>
    <w:p w14:paraId="60A29BFD" w14:textId="77777777" w:rsidR="003B5F2C" w:rsidRDefault="003B5F2C"/>
    <w:p w14:paraId="59471CF0" w14:textId="77777777" w:rsidR="003B5F2C" w:rsidRDefault="003B5F2C" w:rsidP="00950618">
      <w:pPr>
        <w:pStyle w:val="Heading1"/>
      </w:pPr>
      <w:bookmarkStart w:id="3" w:name="_Toc484433180"/>
      <w:r>
        <w:t>Starting the program</w:t>
      </w:r>
      <w:bookmarkEnd w:id="3"/>
    </w:p>
    <w:p w14:paraId="182E0FD6" w14:textId="77777777" w:rsidR="003B5F2C" w:rsidRDefault="003B5F2C"/>
    <w:p w14:paraId="3A2246C1" w14:textId="77777777" w:rsidR="003B5F2C" w:rsidRDefault="003B5F2C" w:rsidP="0006198B">
      <w:pPr>
        <w:ind w:left="1080"/>
      </w:pPr>
      <w:r>
        <w:t xml:space="preserve">The program is launched using </w:t>
      </w:r>
      <w:r w:rsidR="000B33C9">
        <w:t xml:space="preserve">a </w:t>
      </w:r>
      <w:r>
        <w:t>python 2.7 or python 3.6</w:t>
      </w:r>
      <w:r w:rsidR="000B33C9">
        <w:t xml:space="preserve"> executable</w:t>
      </w:r>
      <w:r>
        <w:t>, invoking the negui.py module.  Please see the README.md file for details on different ways to start the program.</w:t>
      </w:r>
    </w:p>
    <w:p w14:paraId="500134ED" w14:textId="77777777" w:rsidR="00480FC6" w:rsidRDefault="00480FC6"/>
    <w:p w14:paraId="595847A1" w14:textId="77777777" w:rsidR="003B5F2C" w:rsidRDefault="003B5F2C" w:rsidP="00A145A5">
      <w:pPr>
        <w:pStyle w:val="Heading1"/>
      </w:pPr>
      <w:bookmarkStart w:id="4" w:name="_Toc484433181"/>
      <w:r>
        <w:t>Loading interfaces</w:t>
      </w:r>
      <w:bookmarkEnd w:id="4"/>
    </w:p>
    <w:p w14:paraId="2AC0DC08" w14:textId="77777777" w:rsidR="0057474E" w:rsidRDefault="0057474E"/>
    <w:p w14:paraId="43C5F200" w14:textId="77777777" w:rsidR="001D750F" w:rsidRDefault="0057474E" w:rsidP="0006198B">
      <w:pPr>
        <w:ind w:left="1080"/>
        <w:rPr>
          <w:noProof/>
          <w:lang w:eastAsia="en-US" w:bidi="ar-SA"/>
        </w:rPr>
      </w:pPr>
      <w:r>
        <w:t xml:space="preserve">To load one or more of the three interfaces for performing simulations, Nb/Ne estimations, or plotting programs, from the main menu </w:t>
      </w:r>
      <w:del w:id="5" w:author="brian hand" w:date="2017-06-05T13:39:00Z">
        <w:r w:rsidDel="006F6C60">
          <w:delText xml:space="preserve"> </w:delText>
        </w:r>
      </w:del>
      <w:r>
        <w:t xml:space="preserve">click on the </w:t>
      </w:r>
      <w:r w:rsidR="009172A6">
        <w:t>“</w:t>
      </w:r>
      <w:r w:rsidR="001D750F">
        <w:t>New</w:t>
      </w:r>
      <w:r w:rsidR="009172A6">
        <w:t>”</w:t>
      </w:r>
      <w:r>
        <w:t xml:space="preserve"> menu  (fig. 1)</w:t>
      </w:r>
      <w:r w:rsidR="00B71A13">
        <w:t>.  You can load an</w:t>
      </w:r>
      <w:r w:rsidR="001C53C9">
        <w:t>y</w:t>
      </w:r>
      <w:r w:rsidR="00B71A13">
        <w:t xml:space="preserve"> number of interfaces and run them simultaneously, though running too many at once can tax your computers </w:t>
      </w:r>
      <w:proofErr w:type="spellStart"/>
      <w:r w:rsidR="00B71A13">
        <w:t>cpu</w:t>
      </w:r>
      <w:proofErr w:type="spellEnd"/>
      <w:r w:rsidR="00B71A13">
        <w:t xml:space="preserve"> and/or memory capacity</w:t>
      </w:r>
      <w:r w:rsidR="001C53C9">
        <w:t xml:space="preserve"> to a standstill</w:t>
      </w:r>
      <w:r w:rsidR="00B71A13">
        <w:t>.</w:t>
      </w:r>
      <w:r w:rsidR="001D750F" w:rsidRPr="001D750F">
        <w:rPr>
          <w:noProof/>
          <w:lang w:eastAsia="en-US" w:bidi="ar-SA"/>
        </w:rPr>
        <w:t xml:space="preserve"> </w:t>
      </w:r>
    </w:p>
    <w:p w14:paraId="1BE1D4B3" w14:textId="77777777" w:rsidR="001D750F" w:rsidRDefault="001D750F" w:rsidP="0006198B">
      <w:pPr>
        <w:ind w:left="1080"/>
        <w:rPr>
          <w:noProof/>
          <w:lang w:eastAsia="en-US" w:bidi="ar-SA"/>
        </w:rPr>
      </w:pPr>
    </w:p>
    <w:p w14:paraId="41A9A3AE" w14:textId="77777777" w:rsidR="001D750F" w:rsidRDefault="001D750F" w:rsidP="001D750F">
      <w:pPr>
        <w:keepNext/>
        <w:ind w:left="1080"/>
      </w:pPr>
      <w:r>
        <w:rPr>
          <w:noProof/>
          <w:lang w:eastAsia="en-US" w:bidi="ar-SA"/>
        </w:rPr>
        <w:drawing>
          <wp:inline distT="0" distB="0" distL="0" distR="0" wp14:anchorId="4730AF9B" wp14:editId="31CD9FCE">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1">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14:paraId="23F91D15" w14:textId="77777777" w:rsidR="00B71A13" w:rsidRDefault="001D750F" w:rsidP="001D750F">
      <w:pPr>
        <w:pStyle w:val="Caption"/>
        <w:jc w:val="center"/>
      </w:pPr>
      <w:bookmarkStart w:id="6" w:name="_Ref483343383"/>
      <w:r>
        <w:t xml:space="preserve">Figure </w:t>
      </w:r>
      <w:fldSimple w:instr=" SEQ Figure \* ARABIC ">
        <w:r w:rsidR="00872DA5">
          <w:rPr>
            <w:noProof/>
          </w:rPr>
          <w:t>1</w:t>
        </w:r>
      </w:fldSimple>
      <w:bookmarkEnd w:id="6"/>
      <w:r>
        <w:t xml:space="preserve"> Adding an interface</w:t>
      </w:r>
    </w:p>
    <w:p w14:paraId="26DD846C" w14:textId="77777777" w:rsidR="00B71A13" w:rsidRDefault="00B71A13"/>
    <w:p w14:paraId="1B2DFC40" w14:textId="77777777" w:rsidR="00A145A5" w:rsidRDefault="00B71A13" w:rsidP="00A145A5">
      <w:pPr>
        <w:pStyle w:val="Heading1"/>
      </w:pPr>
      <w:bookmarkStart w:id="7" w:name="_Running_a_simulation"/>
      <w:bookmarkStart w:id="8" w:name="_Toc484433182"/>
      <w:bookmarkEnd w:id="7"/>
      <w:r>
        <w:t>Running a simulation</w:t>
      </w:r>
      <w:bookmarkEnd w:id="8"/>
    </w:p>
    <w:p w14:paraId="4E32F4FF" w14:textId="77777777" w:rsidR="00A145A5" w:rsidRPr="00A145A5" w:rsidRDefault="00A145A5" w:rsidP="00A145A5"/>
    <w:p w14:paraId="13EDBAFF" w14:textId="77777777" w:rsidR="00113182" w:rsidRDefault="001338AC" w:rsidP="00A145A5">
      <w:pPr>
        <w:pStyle w:val="ListParagraph"/>
        <w:numPr>
          <w:ilvl w:val="1"/>
          <w:numId w:val="2"/>
        </w:numPr>
      </w:pPr>
      <w:r>
        <w:lastRenderedPageBreak/>
        <w:t>L</w:t>
      </w:r>
      <w:r w:rsidR="00B71A13">
        <w:t>oad a simulation interface with the add menu (</w:t>
      </w:r>
      <w:r w:rsidR="000F550E">
        <w:fldChar w:fldCharType="begin"/>
      </w:r>
      <w:r w:rsidR="000F550E">
        <w:instrText xml:space="preserve"> REF _Ref483343383 \h </w:instrText>
      </w:r>
      <w:r w:rsidR="000F550E">
        <w:fldChar w:fldCharType="separate"/>
      </w:r>
      <w:r w:rsidR="00872DA5">
        <w:t xml:space="preserve">Figure </w:t>
      </w:r>
      <w:r w:rsidR="00872DA5">
        <w:rPr>
          <w:noProof/>
        </w:rPr>
        <w:t>1</w:t>
      </w:r>
      <w:r w:rsidR="000F550E">
        <w:fldChar w:fldCharType="end"/>
      </w:r>
      <w:r w:rsidR="00B71A13">
        <w:t xml:space="preserve">), and set the </w:t>
      </w:r>
      <w:r w:rsidR="000B33C9">
        <w:t>parameters</w:t>
      </w:r>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14:paraId="222B92BE" w14:textId="77777777" w:rsidR="00113182" w:rsidRDefault="00113182"/>
    <w:p w14:paraId="7CA94F26" w14:textId="293FA889"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0F550E">
        <w:fldChar w:fldCharType="begin"/>
      </w:r>
      <w:r w:rsidR="000F550E">
        <w:instrText xml:space="preserve"> REF _Ref483343370 \h </w:instrText>
      </w:r>
      <w:r w:rsidR="000F550E">
        <w:fldChar w:fldCharType="separate"/>
      </w:r>
      <w:r w:rsidR="00872DA5">
        <w:t xml:space="preserve">Figure </w:t>
      </w:r>
      <w:r w:rsidR="00872DA5">
        <w:rPr>
          <w:noProof/>
        </w:rPr>
        <w:t>2</w:t>
      </w:r>
      <w:r w:rsidR="000F550E">
        <w:fldChar w:fldCharType="end"/>
      </w:r>
      <w:r w:rsidR="00B71A13">
        <w:t xml:space="preserve">).  The user can load a configuration file </w:t>
      </w:r>
      <w:r>
        <w:t xml:space="preserve">provided with the program, </w:t>
      </w:r>
      <w:r w:rsidR="00B71A13">
        <w:t>found insi</w:t>
      </w:r>
      <w:r w:rsidR="00CB1703">
        <w:t>de the configuration/simulation di</w:t>
      </w:r>
      <w:r w:rsidR="00B71A13">
        <w:t>rectory inside the main program directory</w:t>
      </w:r>
      <w:r w:rsidR="00CB1703">
        <w:t xml:space="preserve">, </w:t>
      </w:r>
      <w:r w:rsidR="006F6C60">
        <w:t xml:space="preserve"> or load their own configuration (see premade configuration files for a formatted example</w:t>
      </w:r>
      <w:r w:rsidR="00232410">
        <w:t xml:space="preserve"> and also see the section “Manually editing life tables and configuration files”</w:t>
      </w:r>
      <w:r w:rsidR="006F6C60">
        <w:t>)</w:t>
      </w:r>
      <w:r w:rsidR="00B71A13">
        <w:t xml:space="preserve">.  Note that you </w:t>
      </w:r>
      <w:r>
        <w:t xml:space="preserve">can </w:t>
      </w:r>
      <w:r w:rsidR="006F6C60">
        <w:t xml:space="preserve">also </w:t>
      </w:r>
      <w:r>
        <w:t>open these files and change the parameters manually, if you prefer it to setting them in the interface</w:t>
      </w:r>
    </w:p>
    <w:p w14:paraId="064E53A1" w14:textId="77777777" w:rsidR="00B71A13" w:rsidRDefault="00B71A13"/>
    <w:p w14:paraId="05EAED7B" w14:textId="77777777" w:rsidR="0057474E" w:rsidRDefault="00113182" w:rsidP="00A145A5">
      <w:pPr>
        <w:pStyle w:val="ListParagraph"/>
        <w:numPr>
          <w:ilvl w:val="1"/>
          <w:numId w:val="2"/>
        </w:numPr>
      </w:pPr>
      <w:r>
        <w:t xml:space="preserve">Adjust the simulation parameters.  </w:t>
      </w:r>
      <w:r w:rsidR="00B71A13">
        <w:t xml:space="preserve"> </w:t>
      </w:r>
      <w:r>
        <w:t>With a configuration file loaded (</w:t>
      </w:r>
      <w:r w:rsidR="000F550E">
        <w:fldChar w:fldCharType="begin"/>
      </w:r>
      <w:r w:rsidR="000F550E">
        <w:instrText xml:space="preserve"> REF _Ref483343357 \h </w:instrText>
      </w:r>
      <w:r w:rsidR="000F550E">
        <w:fldChar w:fldCharType="separate"/>
      </w:r>
      <w:r w:rsidR="00872DA5">
        <w:t xml:space="preserve">Figure </w:t>
      </w:r>
      <w:r w:rsidR="00872DA5">
        <w:rPr>
          <w:noProof/>
        </w:rPr>
        <w:t>3</w:t>
      </w:r>
      <w:r w:rsidR="000F550E">
        <w:fldChar w:fldCharType="end"/>
      </w:r>
      <w:r>
        <w:t>) you can change the values in the editable controls.</w:t>
      </w:r>
      <w:r w:rsidR="00480FC6">
        <w:t xml:space="preserve">  These are detailed below in the “Simulation </w:t>
      </w:r>
      <w:r w:rsidR="00A145A5">
        <w:t>Input</w:t>
      </w:r>
      <w:r w:rsidR="00480FC6">
        <w:t>” section.</w:t>
      </w:r>
    </w:p>
    <w:p w14:paraId="20A53EAF" w14:textId="77777777" w:rsidR="00480FC6" w:rsidRDefault="00480FC6" w:rsidP="00480FC6">
      <w:pPr>
        <w:pStyle w:val="ListParagraph"/>
      </w:pPr>
    </w:p>
    <w:p w14:paraId="7E627F7C" w14:textId="77777777" w:rsidR="00480FC6" w:rsidRDefault="00480FC6" w:rsidP="00A145A5">
      <w:pPr>
        <w:pStyle w:val="ListParagraph"/>
        <w:numPr>
          <w:ilvl w:val="1"/>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14:paraId="23C1B5EE" w14:textId="77777777" w:rsidR="00A26F82" w:rsidRDefault="001338AC" w:rsidP="0002653E">
      <w:pPr>
        <w:pStyle w:val="Heading1"/>
      </w:pPr>
      <w:bookmarkStart w:id="9" w:name="_Ref483342313"/>
      <w:bookmarkStart w:id="10" w:name="_Ref483342391"/>
      <w:bookmarkStart w:id="11" w:name="_Ref483342493"/>
      <w:bookmarkStart w:id="12" w:name="_Toc484433183"/>
      <w:r>
        <w:t xml:space="preserve">Simulation </w:t>
      </w:r>
      <w:r w:rsidR="00D473D5">
        <w:t>Input</w:t>
      </w:r>
      <w:bookmarkEnd w:id="9"/>
      <w:bookmarkEnd w:id="10"/>
      <w:bookmarkEnd w:id="11"/>
      <w:bookmarkEnd w:id="12"/>
    </w:p>
    <w:p w14:paraId="596D24EE" w14:textId="77777777" w:rsidR="00A26F82" w:rsidRPr="00A26F82" w:rsidRDefault="00A26F82" w:rsidP="00A26F82"/>
    <w:p w14:paraId="4B2EA483" w14:textId="77777777" w:rsidR="001338AC" w:rsidRDefault="001338AC" w:rsidP="0002653E">
      <w:pPr>
        <w:pStyle w:val="ListParagraph"/>
        <w:ind w:left="1440"/>
      </w:pPr>
      <w:r>
        <w:t>The simulation inter</w:t>
      </w:r>
      <w:del w:id="13" w:author="brian hand" w:date="2017-06-05T13:45:00Z">
        <w:r w:rsidDel="006F6C60">
          <w:delText xml:space="preserve"> </w:delText>
        </w:r>
      </w:del>
      <w:r>
        <w:t xml:space="preserve">face </w:t>
      </w:r>
      <w:r w:rsidR="00D473D5">
        <w:t xml:space="preserve">has </w:t>
      </w:r>
      <w:r>
        <w:t xml:space="preserve">5 </w:t>
      </w:r>
      <w:proofErr w:type="spellStart"/>
      <w:r>
        <w:t>subframes</w:t>
      </w:r>
      <w:proofErr w:type="spellEnd"/>
      <w:r w:rsidR="00D473D5">
        <w:t xml:space="preserve"> that divide the parameters by category.</w:t>
      </w:r>
    </w:p>
    <w:p w14:paraId="576A1E90" w14:textId="77777777" w:rsidR="00A26F82" w:rsidRDefault="00A26F82" w:rsidP="0002653E">
      <w:pPr>
        <w:pStyle w:val="ListParagraph"/>
        <w:ind w:left="1440"/>
      </w:pPr>
    </w:p>
    <w:p w14:paraId="1D236683" w14:textId="77777777" w:rsidR="001338AC" w:rsidRDefault="00CB4458" w:rsidP="0002653E">
      <w:pPr>
        <w:pStyle w:val="ListParagraph"/>
        <w:numPr>
          <w:ilvl w:val="0"/>
          <w:numId w:val="3"/>
        </w:numPr>
      </w:pPr>
      <w:bookmarkStart w:id="14" w:name="_Toc484433184"/>
      <w:r w:rsidRPr="00A26F82">
        <w:rPr>
          <w:rStyle w:val="Heading2Char"/>
        </w:rPr>
        <w:t xml:space="preserve">The </w:t>
      </w:r>
      <w:r w:rsidR="001338AC" w:rsidRPr="00A26F82">
        <w:rPr>
          <w:rStyle w:val="Heading2Char"/>
        </w:rPr>
        <w:t>Load/Ru</w:t>
      </w:r>
      <w:r w:rsidR="00092B47">
        <w:rPr>
          <w:rStyle w:val="Heading2Char"/>
        </w:rPr>
        <w:t>n section</w:t>
      </w:r>
      <w:bookmarkEnd w:id="14"/>
      <w:r w:rsidR="001D750F">
        <w:t xml:space="preserve"> </w:t>
      </w:r>
      <w:r w:rsidR="00092B47">
        <w:t>(</w:t>
      </w:r>
      <w:r w:rsidR="000F550E">
        <w:fldChar w:fldCharType="begin"/>
      </w:r>
      <w:r w:rsidR="000F550E">
        <w:instrText xml:space="preserve"> REF _Ref483343370 \h </w:instrText>
      </w:r>
      <w:r w:rsidR="000F550E">
        <w:fldChar w:fldCharType="separate"/>
      </w:r>
      <w:r w:rsidR="00872DA5">
        <w:t xml:space="preserve">Figure </w:t>
      </w:r>
      <w:r w:rsidR="00872DA5">
        <w:rPr>
          <w:noProof/>
        </w:rPr>
        <w:t>2</w:t>
      </w:r>
      <w:r w:rsidR="000F550E">
        <w:fldChar w:fldCharType="end"/>
      </w:r>
      <w:r w:rsidR="001D750F">
        <w:t>)</w:t>
      </w:r>
      <w:r>
        <w:t xml:space="preserve"> of the Simulation interface offers </w:t>
      </w:r>
      <w:r w:rsidR="001D6D1C">
        <w:t>parameters related to input and output files</w:t>
      </w:r>
      <w:r>
        <w:t>.</w:t>
      </w:r>
    </w:p>
    <w:p w14:paraId="72206E27" w14:textId="77777777" w:rsidR="001D750F" w:rsidRDefault="001D750F" w:rsidP="001D750F">
      <w:pPr>
        <w:pStyle w:val="ListParagraph"/>
        <w:ind w:left="1440"/>
      </w:pPr>
      <w:r>
        <w:rPr>
          <w:noProof/>
          <w:lang w:eastAsia="en-US" w:bidi="ar-SA"/>
        </w:rPr>
        <mc:AlternateContent>
          <mc:Choice Requires="wps">
            <w:drawing>
              <wp:anchor distT="0" distB="0" distL="114300" distR="114300" simplePos="0" relativeHeight="251647488" behindDoc="0" locked="0" layoutInCell="1" allowOverlap="1" wp14:anchorId="38787B27" wp14:editId="01194E6E">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14:paraId="63D9498C" w14:textId="77777777" w:rsidR="00EA5B1D" w:rsidRPr="00F54DFA" w:rsidRDefault="00EA5B1D" w:rsidP="001D750F">
                            <w:pPr>
                              <w:pStyle w:val="Caption"/>
                              <w:rPr>
                                <w:rFonts w:cs="Mangal"/>
                                <w:noProof/>
                                <w:szCs w:val="21"/>
                              </w:rPr>
                            </w:pPr>
                            <w:bookmarkStart w:id="15" w:name="_Ref483343370"/>
                            <w:r>
                              <w:t xml:space="preserve">Figure </w:t>
                            </w:r>
                            <w:fldSimple w:instr=" SEQ Figure \* ARABIC ">
                              <w:r>
                                <w:rPr>
                                  <w:noProof/>
                                </w:rPr>
                                <w:t>2</w:t>
                              </w:r>
                            </w:fldSimple>
                            <w:bookmarkEnd w:id="15"/>
                            <w:r>
                              <w:t xml:space="preserve"> Simulation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14:paraId="63D9498C" w14:textId="77777777" w:rsidR="00EA5B1D" w:rsidRPr="00F54DFA" w:rsidRDefault="00EA5B1D" w:rsidP="001D750F">
                      <w:pPr>
                        <w:pStyle w:val="Caption"/>
                        <w:rPr>
                          <w:rFonts w:cs="Mangal"/>
                          <w:noProof/>
                          <w:szCs w:val="21"/>
                        </w:rPr>
                      </w:pPr>
                      <w:bookmarkStart w:id="16" w:name="_Ref483343370"/>
                      <w:r>
                        <w:t xml:space="preserve">Figure </w:t>
                      </w:r>
                      <w:fldSimple w:instr=" SEQ Figure \* ARABIC ">
                        <w:r>
                          <w:rPr>
                            <w:noProof/>
                          </w:rPr>
                          <w:t>2</w:t>
                        </w:r>
                      </w:fldSimple>
                      <w:bookmarkEnd w:id="16"/>
                      <w:r>
                        <w:t xml:space="preserve"> Simulation interface, Load/Run section.</w:t>
                      </w:r>
                    </w:p>
                  </w:txbxContent>
                </v:textbox>
              </v:shape>
            </w:pict>
          </mc:Fallback>
        </mc:AlternateContent>
      </w:r>
      <w:r>
        <w:rPr>
          <w:noProof/>
          <w:lang w:eastAsia="en-US" w:bidi="ar-SA"/>
        </w:rPr>
        <w:drawing>
          <wp:anchor distT="91440" distB="91440" distL="114300" distR="114300" simplePos="0" relativeHeight="251646464" behindDoc="0" locked="0" layoutInCell="1" allowOverlap="1" wp14:anchorId="42E27B79" wp14:editId="05A79C91">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2">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14:paraId="612EC1B5" w14:textId="77777777" w:rsidR="001D750F" w:rsidRDefault="001D750F" w:rsidP="001D750F">
      <w:pPr>
        <w:pStyle w:val="ListParagraph"/>
        <w:ind w:left="1440"/>
      </w:pPr>
    </w:p>
    <w:p w14:paraId="59CA1A30" w14:textId="0A3162A5" w:rsidR="001338AC" w:rsidRDefault="001D750F" w:rsidP="001338AC">
      <w:pPr>
        <w:pStyle w:val="ListParagraph"/>
        <w:numPr>
          <w:ilvl w:val="2"/>
          <w:numId w:val="2"/>
        </w:numPr>
      </w:pPr>
      <w:bookmarkStart w:id="17" w:name="sim_input_processes"/>
      <w:bookmarkStart w:id="18" w:name="_Ref483163215"/>
      <w:r w:rsidRPr="009D6AD2">
        <w:rPr>
          <w:rStyle w:val="Heading3Char"/>
        </w:rPr>
        <w:t>P</w:t>
      </w:r>
      <w:r w:rsidR="001338AC" w:rsidRPr="009D6AD2">
        <w:rPr>
          <w:rStyle w:val="Heading3Char"/>
        </w:rPr>
        <w:t>rocesses</w:t>
      </w:r>
      <w:bookmarkEnd w:id="17"/>
      <w:r w:rsidR="001338AC">
        <w:t xml:space="preserve">, with valid values between 1 and the total number </w:t>
      </w:r>
      <w:r w:rsidR="00F0391C">
        <w:t>of virtual</w:t>
      </w:r>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greater than one.</w:t>
      </w:r>
      <w:bookmarkEnd w:id="18"/>
    </w:p>
    <w:p w14:paraId="395B90AF" w14:textId="77777777" w:rsidR="001338AC" w:rsidRDefault="001338AC" w:rsidP="001338AC">
      <w:pPr>
        <w:pStyle w:val="ListParagraph"/>
        <w:numPr>
          <w:ilvl w:val="2"/>
          <w:numId w:val="2"/>
        </w:numPr>
      </w:pPr>
      <w:bookmarkStart w:id="19" w:name="sim_config_file"/>
      <w:r w:rsidRPr="009D6AD2">
        <w:rPr>
          <w:rStyle w:val="Heading3Char"/>
        </w:rPr>
        <w:t>Configur</w:t>
      </w:r>
      <w:r w:rsidR="00147FB3" w:rsidRPr="009D6AD2">
        <w:rPr>
          <w:rStyle w:val="Heading3Char"/>
        </w:rPr>
        <w:t>a</w:t>
      </w:r>
      <w:r w:rsidRPr="009D6AD2">
        <w:rPr>
          <w:rStyle w:val="Heading3Char"/>
        </w:rPr>
        <w:t>tion File</w:t>
      </w:r>
      <w:bookmarkEnd w:id="19"/>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14:paraId="08CA5CF9" w14:textId="77777777" w:rsidR="00480FC6" w:rsidRDefault="00147FB3" w:rsidP="00D473D5">
      <w:pPr>
        <w:pStyle w:val="ListParagraph"/>
        <w:numPr>
          <w:ilvl w:val="2"/>
          <w:numId w:val="2"/>
        </w:numPr>
      </w:pPr>
      <w:r w:rsidRPr="009D6AD2">
        <w:rPr>
          <w:rStyle w:val="Heading3Char"/>
        </w:rPr>
        <w:t>Output directory</w:t>
      </w:r>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14:paraId="565D764D" w14:textId="77777777" w:rsidR="00D473D5" w:rsidRDefault="00D473D5" w:rsidP="00D473D5">
      <w:pPr>
        <w:pStyle w:val="ListParagraph"/>
        <w:numPr>
          <w:ilvl w:val="2"/>
          <w:numId w:val="2"/>
        </w:numPr>
      </w:pPr>
      <w:r w:rsidRPr="009D6AD2">
        <w:rPr>
          <w:rStyle w:val="Heading3Char"/>
        </w:rPr>
        <w:lastRenderedPageBreak/>
        <w:t>Output files base name</w:t>
      </w:r>
      <w:r>
        <w:rPr>
          <w:i/>
        </w:rPr>
        <w:t>.</w:t>
      </w:r>
      <w:r>
        <w:t xml:space="preserve">  You can type in a base name for the simulation output</w:t>
      </w:r>
      <w:r w:rsidR="005B59B6">
        <w:t xml:space="preserve"> files.  The simulation will prepend this to the *.genepop, *.</w:t>
      </w:r>
      <w:proofErr w:type="spellStart"/>
      <w:r w:rsidR="005B59B6">
        <w:t>conf</w:t>
      </w:r>
      <w:proofErr w:type="spellEnd"/>
      <w:r w:rsidR="005B59B6">
        <w:t>,  *_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14:paraId="5A904A81" w14:textId="77777777" w:rsidR="005B59B6" w:rsidRDefault="00A26F82" w:rsidP="0002653E">
      <w:pPr>
        <w:pStyle w:val="ListParagraph"/>
        <w:numPr>
          <w:ilvl w:val="0"/>
          <w:numId w:val="3"/>
        </w:numPr>
      </w:pPr>
      <w:r>
        <w:rPr>
          <w:noProof/>
          <w:lang w:eastAsia="en-US" w:bidi="ar-SA"/>
        </w:rPr>
        <w:drawing>
          <wp:anchor distT="182880" distB="182880" distL="114300" distR="114300" simplePos="0" relativeHeight="251648512" behindDoc="0" locked="0" layoutInCell="1" allowOverlap="1" wp14:anchorId="0A2E09D2" wp14:editId="233B7809">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3">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20" w:name="_Toc484433185"/>
      <w:r w:rsidR="005B59B6" w:rsidRPr="00A26F82">
        <w:rPr>
          <w:rStyle w:val="Heading2Char"/>
        </w:rPr>
        <w:t>Configuration Inf</w:t>
      </w:r>
      <w:r w:rsidR="00092B47">
        <w:rPr>
          <w:rStyle w:val="Heading2Char"/>
        </w:rPr>
        <w:t>o section</w:t>
      </w:r>
      <w:bookmarkEnd w:id="20"/>
      <w:r w:rsidR="00092B47">
        <w:rPr>
          <w:rStyle w:val="Heading2Char"/>
        </w:rPr>
        <w:t xml:space="preserve"> </w:t>
      </w:r>
      <w:r w:rsidR="001D6D1C">
        <w:t>(</w:t>
      </w:r>
      <w:r w:rsidR="000F550E">
        <w:fldChar w:fldCharType="begin"/>
      </w:r>
      <w:r w:rsidR="000F550E">
        <w:instrText xml:space="preserve"> REF _Ref483343357 \h </w:instrText>
      </w:r>
      <w:r w:rsidR="000F550E">
        <w:fldChar w:fldCharType="separate"/>
      </w:r>
      <w:r w:rsidR="00872DA5">
        <w:t xml:space="preserve">Figure </w:t>
      </w:r>
      <w:r w:rsidR="00872DA5">
        <w:rPr>
          <w:noProof/>
        </w:rPr>
        <w:t>3</w:t>
      </w:r>
      <w:r w:rsidR="000F550E">
        <w:fldChar w:fldCharType="end"/>
      </w:r>
      <w:r w:rsidR="001D6D1C">
        <w:t>). This group simply shows you the input file information</w:t>
      </w:r>
      <w:r w:rsidR="005B59B6">
        <w:t xml:space="preserve"> and has no settable parameters.</w:t>
      </w:r>
    </w:p>
    <w:p w14:paraId="6C870B3B" w14:textId="77777777" w:rsidR="005B59B6" w:rsidRDefault="005B59B6" w:rsidP="005B59B6">
      <w:pPr>
        <w:ind w:left="720"/>
      </w:pPr>
    </w:p>
    <w:p w14:paraId="13C6C482" w14:textId="77777777" w:rsidR="005B59B6" w:rsidRDefault="005B59B6" w:rsidP="005B59B6">
      <w:pPr>
        <w:keepNext/>
        <w:ind w:left="720"/>
      </w:pPr>
      <w:r>
        <w:t xml:space="preserve">                                       </w:t>
      </w:r>
      <w:bookmarkStart w:id="21" w:name="_Ref483343357"/>
      <w:r>
        <w:t xml:space="preserve">Figure </w:t>
      </w:r>
      <w:fldSimple w:instr=" SEQ Figure \* ARABIC ">
        <w:r w:rsidR="00872DA5">
          <w:rPr>
            <w:noProof/>
          </w:rPr>
          <w:t>3</w:t>
        </w:r>
      </w:fldSimple>
      <w:bookmarkEnd w:id="21"/>
      <w:r>
        <w:t xml:space="preserve"> Simulation interface, Configuration info</w:t>
      </w:r>
    </w:p>
    <w:p w14:paraId="4B6D5C42" w14:textId="77777777" w:rsidR="005B59B6" w:rsidRDefault="005B59B6" w:rsidP="005B59B6">
      <w:pPr>
        <w:keepNext/>
        <w:ind w:left="720"/>
      </w:pPr>
    </w:p>
    <w:p w14:paraId="3D79302F" w14:textId="77777777" w:rsidR="005B59B6" w:rsidRDefault="005B59B6" w:rsidP="00A26F82">
      <w:pPr>
        <w:pStyle w:val="ListParagraph"/>
        <w:numPr>
          <w:ilvl w:val="0"/>
          <w:numId w:val="4"/>
        </w:numPr>
      </w:pPr>
      <w:r w:rsidRPr="009D6AD2">
        <w:rPr>
          <w:rStyle w:val="Heading3Char"/>
        </w:rPr>
        <w:t>Configuration File</w:t>
      </w:r>
      <w:r w:rsidR="009D6AD2">
        <w:rPr>
          <w:rStyle w:val="Heading3Char"/>
        </w:rPr>
        <w:t xml:space="preserve"> Name</w:t>
      </w:r>
      <w:r>
        <w:rPr>
          <w:i/>
        </w:rPr>
        <w:t xml:space="preserve">. </w:t>
      </w:r>
      <w:r>
        <w:t>This gives the file name of the loaded configuration file.</w:t>
      </w:r>
    </w:p>
    <w:p w14:paraId="6D3A5D9A" w14:textId="168D5FA9" w:rsidR="005B59B6" w:rsidRDefault="005B59B6" w:rsidP="00A26F82">
      <w:pPr>
        <w:pStyle w:val="ListParagraph"/>
        <w:numPr>
          <w:ilvl w:val="0"/>
          <w:numId w:val="4"/>
        </w:numPr>
      </w:pPr>
      <w:r w:rsidRPr="009D6AD2">
        <w:rPr>
          <w:rStyle w:val="Heading3Char"/>
        </w:rPr>
        <w:t>Model</w:t>
      </w:r>
      <w:r w:rsidR="009D6AD2">
        <w:rPr>
          <w:rStyle w:val="Heading3Char"/>
        </w:rPr>
        <w:t xml:space="preserve"> Name</w:t>
      </w:r>
      <w:r>
        <w:rPr>
          <w:i/>
        </w:rPr>
        <w:t>.</w:t>
      </w:r>
      <w:r>
        <w:t xml:space="preserve"> This gives the name of the model parameterized by the configuration file.  In our example configuration files, the model name is usually a species</w:t>
      </w:r>
      <w:r w:rsidR="00330B5A">
        <w:t>’</w:t>
      </w:r>
      <w:r>
        <w:t xml:space="preserve"> common name.</w:t>
      </w:r>
      <w:r w:rsidR="00BE11CD">
        <w:t xml:space="preserve"> Note that the model name connects a configuration file to a life table</w:t>
      </w:r>
      <w:r w:rsidR="004C74B0">
        <w:t xml:space="preserve">, found in the “resources” subdirectory.  The program automatically loads these life tables and, if the configuration file lacks a parameter, it looks for the parameter and its value in the life table file that has a matching model name. As noted, our program will output </w:t>
      </w:r>
      <w:r w:rsidR="004C74B0">
        <w:fldChar w:fldCharType="begin"/>
      </w:r>
      <w:r w:rsidR="004C74B0">
        <w:instrText xml:space="preserve"> REF sim_out_conf_file \h </w:instrText>
      </w:r>
      <w:r w:rsidR="004C74B0">
        <w:fldChar w:fldCharType="separate"/>
      </w:r>
      <w:r w:rsidR="004C74B0">
        <w:rPr>
          <w:rStyle w:val="Heading2Char"/>
        </w:rPr>
        <w:t xml:space="preserve">configuration </w:t>
      </w:r>
      <w:r w:rsidR="004C74B0" w:rsidRPr="00F0239A">
        <w:rPr>
          <w:rStyle w:val="Heading2Char"/>
        </w:rPr>
        <w:t>file</w:t>
      </w:r>
      <w:r w:rsidR="004C74B0">
        <w:rPr>
          <w:rStyle w:val="Heading2Char"/>
          <w:rFonts w:ascii="Liberation Serif" w:eastAsia="Noto Sans CJK SC Regular" w:hAnsi="Liberation Serif"/>
          <w:b w:val="0"/>
          <w:bCs w:val="0"/>
          <w:color w:val="auto"/>
          <w:sz w:val="24"/>
          <w:szCs w:val="21"/>
        </w:rPr>
        <w:t xml:space="preserve"> </w:t>
      </w:r>
      <w:r w:rsidR="004C74B0">
        <w:fldChar w:fldCharType="end"/>
      </w:r>
      <w:r w:rsidR="004C74B0">
        <w:t xml:space="preserve">that includes all parameters used in the simulation, so that it can be reused and the program will not require a life table file. </w:t>
      </w:r>
    </w:p>
    <w:p w14:paraId="7325D7AD" w14:textId="14687EE0" w:rsidR="005B59B6" w:rsidRDefault="00CB4458" w:rsidP="0002653E">
      <w:pPr>
        <w:pStyle w:val="ListParagraph"/>
        <w:numPr>
          <w:ilvl w:val="0"/>
          <w:numId w:val="3"/>
        </w:numPr>
      </w:pPr>
      <w:bookmarkStart w:id="22" w:name="_Toc484433186"/>
      <w:r w:rsidRPr="00A26F82">
        <w:rPr>
          <w:rStyle w:val="Heading2Char"/>
        </w:rPr>
        <w:t xml:space="preserve">The </w:t>
      </w:r>
      <w:r w:rsidR="00ED265E" w:rsidRPr="00A26F82">
        <w:rPr>
          <w:rStyle w:val="Heading2Char"/>
        </w:rPr>
        <w:t xml:space="preserve">Population </w:t>
      </w:r>
      <w:r w:rsidRPr="00A26F82">
        <w:rPr>
          <w:rStyle w:val="Heading2Char"/>
        </w:rPr>
        <w:t>section</w:t>
      </w:r>
      <w:bookmarkEnd w:id="22"/>
      <w:r>
        <w:t xml:space="preserve"> </w:t>
      </w:r>
      <w:r w:rsidR="00ED265E">
        <w:t>(</w:t>
      </w:r>
      <w:r w:rsidR="000F550E">
        <w:fldChar w:fldCharType="begin"/>
      </w:r>
      <w:r w:rsidR="000F550E">
        <w:instrText xml:space="preserve"> REF _Ref483343338 \h </w:instrText>
      </w:r>
      <w:r w:rsidR="000F550E">
        <w:fldChar w:fldCharType="separate"/>
      </w:r>
      <w:r w:rsidR="00872DA5">
        <w:t xml:space="preserve">Figure </w:t>
      </w:r>
      <w:r w:rsidR="00872DA5">
        <w:rPr>
          <w:noProof/>
        </w:rPr>
        <w:t>4</w:t>
      </w:r>
      <w:r w:rsidR="000F550E">
        <w:fldChar w:fldCharType="end"/>
      </w:r>
      <w:r w:rsidR="00ED265E">
        <w:t>)</w:t>
      </w:r>
      <w:r>
        <w:t xml:space="preserve"> offers </w:t>
      </w:r>
      <w:r w:rsidR="001D6D1C">
        <w:t>many parameter settings that characterize the population’s size and fecundity</w:t>
      </w:r>
      <w:r w:rsidR="00ED265E">
        <w:t>.</w:t>
      </w:r>
    </w:p>
    <w:p w14:paraId="0DCFF612" w14:textId="08FE98B5" w:rsidR="00ED265E" w:rsidRDefault="00BE11CD" w:rsidP="00ED265E">
      <w:pPr>
        <w:pStyle w:val="ListParagraph"/>
      </w:pPr>
      <w:r w:rsidRPr="009D6AD2">
        <w:rPr>
          <w:rStyle w:val="Heading3Char"/>
          <w:noProof/>
          <w:lang w:eastAsia="en-US" w:bidi="ar-SA"/>
        </w:rPr>
        <w:drawing>
          <wp:anchor distT="182880" distB="640080" distL="114300" distR="114300" simplePos="0" relativeHeight="251649536" behindDoc="0" locked="0" layoutInCell="1" allowOverlap="1" wp14:anchorId="3B78B455" wp14:editId="51A05539">
            <wp:simplePos x="0" y="0"/>
            <wp:positionH relativeFrom="column">
              <wp:posOffset>1106170</wp:posOffset>
            </wp:positionH>
            <wp:positionV relativeFrom="paragraph">
              <wp:posOffset>510540</wp:posOffset>
            </wp:positionV>
            <wp:extent cx="4389120" cy="3583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4">
                      <a:extLst>
                        <a:ext uri="{28A0092B-C50C-407E-A947-70E740481C1C}">
                          <a14:useLocalDpi xmlns:a14="http://schemas.microsoft.com/office/drawing/2010/main" val="0"/>
                        </a:ext>
                      </a:extLst>
                    </a:blip>
                    <a:stretch>
                      <a:fillRect/>
                    </a:stretch>
                  </pic:blipFill>
                  <pic:spPr>
                    <a:xfrm>
                      <a:off x="0" y="0"/>
                      <a:ext cx="4389120" cy="35839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650560" behindDoc="0" locked="0" layoutInCell="1" allowOverlap="1" wp14:anchorId="57E5F318" wp14:editId="2A35162C">
                <wp:simplePos x="0" y="0"/>
                <wp:positionH relativeFrom="column">
                  <wp:posOffset>1392555</wp:posOffset>
                </wp:positionH>
                <wp:positionV relativeFrom="paragraph">
                  <wp:posOffset>4201795</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14:paraId="48C9DBC0" w14:textId="77777777" w:rsidR="00EA5B1D" w:rsidRPr="00B60857" w:rsidRDefault="00EA5B1D" w:rsidP="00ED265E">
                            <w:pPr>
                              <w:pStyle w:val="Caption"/>
                              <w:rPr>
                                <w:rFonts w:cs="Mangal"/>
                                <w:szCs w:val="21"/>
                              </w:rPr>
                            </w:pPr>
                            <w:bookmarkStart w:id="23" w:name="_Ref483343338"/>
                            <w:r>
                              <w:t xml:space="preserve">Figure </w:t>
                            </w:r>
                            <w:fldSimple w:instr=" SEQ Figure \* ARABIC ">
                              <w:r>
                                <w:rPr>
                                  <w:noProof/>
                                </w:rPr>
                                <w:t>4</w:t>
                              </w:r>
                            </w:fldSimple>
                            <w:bookmarkEnd w:id="23"/>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09.65pt;margin-top:330.85pt;width:316.0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" stroked="f">
                <v:textbox style="mso-fit-shape-to-text:t" inset="0,0,0,0">
                  <w:txbxContent>
                    <w:p w14:paraId="48C9DBC0" w14:textId="77777777" w:rsidR="00EA5B1D" w:rsidRPr="00B60857" w:rsidRDefault="00EA5B1D" w:rsidP="00ED265E">
                      <w:pPr>
                        <w:pStyle w:val="Caption"/>
                        <w:rPr>
                          <w:rFonts w:cs="Mangal"/>
                          <w:szCs w:val="21"/>
                        </w:rPr>
                      </w:pPr>
                      <w:bookmarkStart w:id="24" w:name="_Ref483343338"/>
                      <w:r>
                        <w:t xml:space="preserve">Figure </w:t>
                      </w:r>
                      <w:fldSimple w:instr=" SEQ Figure \* ARABIC ">
                        <w:r>
                          <w:rPr>
                            <w:noProof/>
                          </w:rPr>
                          <w:t>4</w:t>
                        </w:r>
                      </w:fldSimple>
                      <w:bookmarkEnd w:id="24"/>
                      <w:r>
                        <w:t>, Simulation interface, population section</w:t>
                      </w:r>
                    </w:p>
                  </w:txbxContent>
                </v:textbox>
              </v:shape>
            </w:pict>
          </mc:Fallback>
        </mc:AlternateContent>
      </w:r>
      <w:r w:rsidR="00ED265E">
        <w:t xml:space="preserve">                        </w:t>
      </w:r>
    </w:p>
    <w:p w14:paraId="55DB1A7F" w14:textId="77777777" w:rsidR="00BE11CD" w:rsidRDefault="00BE11CD" w:rsidP="00ED265E">
      <w:pPr>
        <w:pStyle w:val="ListParagraph"/>
      </w:pPr>
    </w:p>
    <w:p w14:paraId="51944C8F" w14:textId="77777777" w:rsidR="00BE11CD" w:rsidRDefault="00BE11CD" w:rsidP="00ED265E">
      <w:pPr>
        <w:pStyle w:val="ListParagraph"/>
      </w:pPr>
    </w:p>
    <w:p w14:paraId="4149E7C2" w14:textId="77777777" w:rsidR="00BE11CD" w:rsidRDefault="00BE11CD" w:rsidP="00ED265E">
      <w:pPr>
        <w:pStyle w:val="ListParagraph"/>
      </w:pPr>
    </w:p>
    <w:p w14:paraId="4B4CE733" w14:textId="77777777" w:rsidR="00BE11CD" w:rsidRDefault="00BE11CD" w:rsidP="00ED265E">
      <w:pPr>
        <w:pStyle w:val="ListParagraph"/>
      </w:pPr>
    </w:p>
    <w:p w14:paraId="604E74AE" w14:textId="77777777" w:rsidR="00BE11CD" w:rsidRDefault="00BE11CD" w:rsidP="00ED265E">
      <w:pPr>
        <w:pStyle w:val="ListParagraph"/>
      </w:pPr>
    </w:p>
    <w:p w14:paraId="3CDF194B" w14:textId="77777777" w:rsidR="00BE11CD" w:rsidRDefault="00BE11CD" w:rsidP="00ED265E">
      <w:pPr>
        <w:pStyle w:val="ListParagraph"/>
      </w:pPr>
    </w:p>
    <w:p w14:paraId="55DA232B" w14:textId="77777777" w:rsidR="00BE11CD" w:rsidRDefault="00BE11CD" w:rsidP="00ED265E">
      <w:pPr>
        <w:pStyle w:val="ListParagraph"/>
      </w:pPr>
    </w:p>
    <w:p w14:paraId="2C84090E" w14:textId="77777777" w:rsidR="00BE11CD" w:rsidRDefault="00BE11CD" w:rsidP="00ED265E">
      <w:pPr>
        <w:pStyle w:val="ListParagraph"/>
      </w:pPr>
    </w:p>
    <w:p w14:paraId="605C2F28" w14:textId="77777777" w:rsidR="00BE11CD" w:rsidRDefault="00BE11CD" w:rsidP="00ED265E">
      <w:pPr>
        <w:pStyle w:val="ListParagraph"/>
      </w:pPr>
    </w:p>
    <w:p w14:paraId="4B89FFE6" w14:textId="77777777" w:rsidR="00BE11CD" w:rsidRDefault="00BE11CD" w:rsidP="00ED265E">
      <w:pPr>
        <w:pStyle w:val="ListParagraph"/>
      </w:pPr>
    </w:p>
    <w:p w14:paraId="082B09C1" w14:textId="77777777" w:rsidR="00BE11CD" w:rsidRDefault="00BE11CD" w:rsidP="00ED265E">
      <w:pPr>
        <w:pStyle w:val="ListParagraph"/>
      </w:pPr>
    </w:p>
    <w:p w14:paraId="7621D381" w14:textId="77777777" w:rsidR="00BE11CD" w:rsidRDefault="00BE11CD" w:rsidP="00ED265E">
      <w:pPr>
        <w:pStyle w:val="ListParagraph"/>
      </w:pPr>
    </w:p>
    <w:p w14:paraId="0ABBE404" w14:textId="77777777" w:rsidR="00BE11CD" w:rsidRDefault="00BE11CD" w:rsidP="00ED265E">
      <w:pPr>
        <w:pStyle w:val="ListParagraph"/>
      </w:pPr>
    </w:p>
    <w:p w14:paraId="65273382" w14:textId="77777777" w:rsidR="00BE11CD" w:rsidRDefault="00BE11CD" w:rsidP="00ED265E">
      <w:pPr>
        <w:pStyle w:val="ListParagraph"/>
      </w:pPr>
    </w:p>
    <w:p w14:paraId="2BEFFC10" w14:textId="77777777" w:rsidR="00BE11CD" w:rsidRDefault="00BE11CD" w:rsidP="00ED265E">
      <w:pPr>
        <w:pStyle w:val="ListParagraph"/>
      </w:pPr>
    </w:p>
    <w:p w14:paraId="30A5B2A0" w14:textId="77777777" w:rsidR="00BE11CD" w:rsidRDefault="00BE11CD" w:rsidP="00ED265E">
      <w:pPr>
        <w:pStyle w:val="ListParagraph"/>
      </w:pPr>
    </w:p>
    <w:p w14:paraId="5FC28288" w14:textId="77777777" w:rsidR="00BE11CD" w:rsidRDefault="00BE11CD" w:rsidP="00ED265E">
      <w:pPr>
        <w:pStyle w:val="ListParagraph"/>
      </w:pPr>
    </w:p>
    <w:p w14:paraId="44169683" w14:textId="77777777" w:rsidR="00BE11CD" w:rsidRDefault="00BE11CD" w:rsidP="00ED265E">
      <w:pPr>
        <w:pStyle w:val="ListParagraph"/>
      </w:pPr>
    </w:p>
    <w:p w14:paraId="31990A24" w14:textId="77777777" w:rsidR="00BE11CD" w:rsidRDefault="00BE11CD" w:rsidP="00ED265E">
      <w:pPr>
        <w:pStyle w:val="ListParagraph"/>
      </w:pPr>
    </w:p>
    <w:p w14:paraId="5726C5CB" w14:textId="77777777" w:rsidR="00BE11CD" w:rsidRDefault="00BE11CD" w:rsidP="00ED265E">
      <w:pPr>
        <w:pStyle w:val="ListParagraph"/>
      </w:pPr>
    </w:p>
    <w:p w14:paraId="057ED7DD" w14:textId="77777777" w:rsidR="00BE11CD" w:rsidRDefault="00BE11CD" w:rsidP="00ED265E">
      <w:pPr>
        <w:pStyle w:val="ListParagraph"/>
      </w:pPr>
    </w:p>
    <w:p w14:paraId="6E2BE7F7" w14:textId="77777777" w:rsidR="00BE11CD" w:rsidRDefault="00BE11CD" w:rsidP="00ED265E">
      <w:pPr>
        <w:pStyle w:val="ListParagraph"/>
      </w:pPr>
    </w:p>
    <w:p w14:paraId="256ECECA" w14:textId="77777777" w:rsidR="00BE11CD" w:rsidRDefault="00BE11CD" w:rsidP="00ED265E">
      <w:pPr>
        <w:pStyle w:val="ListParagraph"/>
      </w:pPr>
    </w:p>
    <w:p w14:paraId="26FFF021" w14:textId="77777777" w:rsidR="00BE11CD" w:rsidRDefault="00BE11CD" w:rsidP="00ED265E">
      <w:pPr>
        <w:pStyle w:val="ListParagraph"/>
      </w:pPr>
    </w:p>
    <w:p w14:paraId="43ABE62C" w14:textId="77777777" w:rsidR="00BE11CD" w:rsidRDefault="00BE11CD" w:rsidP="00ED265E">
      <w:pPr>
        <w:pStyle w:val="ListParagraph"/>
      </w:pPr>
    </w:p>
    <w:p w14:paraId="34AA0B10" w14:textId="77777777" w:rsidR="00BE11CD" w:rsidRDefault="00BE11CD" w:rsidP="00ED265E">
      <w:pPr>
        <w:pStyle w:val="ListParagraph"/>
      </w:pPr>
    </w:p>
    <w:p w14:paraId="7E1FCB81" w14:textId="77777777" w:rsidR="00ED265E" w:rsidRDefault="00ED265E" w:rsidP="00A26F82">
      <w:pPr>
        <w:pStyle w:val="ListParagraph"/>
        <w:numPr>
          <w:ilvl w:val="0"/>
          <w:numId w:val="5"/>
        </w:numPr>
      </w:pPr>
      <w:bookmarkStart w:id="25" w:name="sim_input_n0"/>
      <w:r w:rsidRPr="004F3CC1">
        <w:rPr>
          <w:rStyle w:val="Heading3Char"/>
        </w:rPr>
        <w:t>N0</w:t>
      </w:r>
      <w:bookmarkEnd w:id="25"/>
      <w:r w:rsidRPr="004F3CC1">
        <w:rPr>
          <w:rStyle w:val="Heading3Char"/>
        </w:rPr>
        <w:t xml:space="preserve"> (Newborns)</w:t>
      </w:r>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w:t>
      </w:r>
      <w:r w:rsidR="007966E5">
        <w:fldChar w:fldCharType="begin"/>
      </w:r>
      <w:r w:rsidR="007966E5">
        <w:instrText xml:space="preserve"> REF sim_input_nb \h </w:instrText>
      </w:r>
      <w:r w:rsidR="007966E5">
        <w:fldChar w:fldCharType="separate"/>
      </w:r>
      <w:r w:rsidR="00872DA5" w:rsidRPr="00336E63">
        <w:rPr>
          <w:rStyle w:val="Heading3Char"/>
        </w:rPr>
        <w:t>Nb</w:t>
      </w:r>
      <w:r w:rsidR="007966E5">
        <w:fldChar w:fldCharType="end"/>
      </w:r>
      <w:r>
        <w:t xml:space="preserve">, </w:t>
      </w:r>
      <w:r w:rsidR="007966E5">
        <w:fldChar w:fldCharType="begin"/>
      </w:r>
      <w:r w:rsidR="007966E5">
        <w:instrText xml:space="preserve"> REF sim_input_nbnc \h </w:instrText>
      </w:r>
      <w:r w:rsidR="007966E5">
        <w:fldChar w:fldCharType="separate"/>
      </w:r>
      <w:r w:rsidR="00872DA5" w:rsidRPr="00336E63">
        <w:rPr>
          <w:rStyle w:val="Heading3Char"/>
        </w:rPr>
        <w:t>Nb/</w:t>
      </w:r>
      <w:proofErr w:type="spellStart"/>
      <w:proofErr w:type="gramStart"/>
      <w:r w:rsidR="00872DA5" w:rsidRPr="00336E63">
        <w:rPr>
          <w:rStyle w:val="Heading3Char"/>
        </w:rPr>
        <w:t>Nc</w:t>
      </w:r>
      <w:proofErr w:type="spellEnd"/>
      <w:r w:rsidR="00872DA5" w:rsidRPr="00336E63">
        <w:rPr>
          <w:rStyle w:val="Heading3Char"/>
        </w:rPr>
        <w:t xml:space="preserve"> </w:t>
      </w:r>
      <w:proofErr w:type="gramEnd"/>
      <w:r w:rsidR="007966E5">
        <w:fldChar w:fldCharType="end"/>
      </w:r>
      <w:r>
        <w:t xml:space="preserve">, </w:t>
      </w:r>
      <w:r w:rsidR="007966E5">
        <w:fldChar w:fldCharType="begin"/>
      </w:r>
      <w:r w:rsidR="007966E5">
        <w:instrText xml:space="preserve"> REF sim_input_survival \h </w:instrText>
      </w:r>
      <w:r w:rsidR="007966E5">
        <w:fldChar w:fldCharType="separate"/>
      </w:r>
      <w:r w:rsidR="00872DA5" w:rsidRPr="00336E63">
        <w:rPr>
          <w:rStyle w:val="Heading3Char"/>
        </w:rPr>
        <w:t>Female,</w:t>
      </w:r>
      <w:r w:rsidR="00872DA5">
        <w:rPr>
          <w:rStyle w:val="Heading3Char"/>
        </w:rPr>
        <w:t xml:space="preserve"> </w:t>
      </w:r>
      <w:r w:rsidR="00872DA5" w:rsidRPr="00336E63">
        <w:rPr>
          <w:rStyle w:val="Heading3Char"/>
        </w:rPr>
        <w:t>Male Survival</w:t>
      </w:r>
      <w:r w:rsidR="00872DA5">
        <w:rPr>
          <w:i/>
        </w:rPr>
        <w:t xml:space="preserve"> </w:t>
      </w:r>
      <w:r w:rsidR="007966E5">
        <w:fldChar w:fldCharType="end"/>
      </w:r>
      <w:r>
        <w:t>, and the probability of male birth.</w:t>
      </w:r>
      <w:r w:rsidR="00704C64">
        <w:t xml:space="preserve">  The N0 is recalculated whenever any of these values change</w:t>
      </w:r>
      <w:r w:rsidR="0026629A">
        <w:t>s</w:t>
      </w:r>
      <w:r w:rsidR="00CB4458">
        <w:t>, using the following procedure</w:t>
      </w:r>
      <w:r w:rsidR="0026629A">
        <w:t>:</w:t>
      </w:r>
    </w:p>
    <w:p w14:paraId="24CF1232" w14:textId="7DD82FD8" w:rsidR="00704C64" w:rsidRDefault="00CB4458" w:rsidP="00704C64">
      <w:pPr>
        <w:pStyle w:val="ListParagraph"/>
        <w:numPr>
          <w:ilvl w:val="3"/>
          <w:numId w:val="2"/>
        </w:numPr>
      </w:pPr>
      <w:r>
        <w:t xml:space="preserve">Assign an </w:t>
      </w:r>
      <w:proofErr w:type="spellStart"/>
      <w:r>
        <w:t>Nc</w:t>
      </w:r>
      <w:proofErr w:type="spellEnd"/>
      <w:r>
        <w:t xml:space="preserve"> value, </w:t>
      </w:r>
      <w:r w:rsidR="00704C64">
        <w:t>as</w:t>
      </w:r>
      <w:r>
        <w:t xml:space="preserve"> </w:t>
      </w:r>
      <w:r w:rsidR="007966E5">
        <w:fldChar w:fldCharType="begin"/>
      </w:r>
      <w:r w:rsidR="007966E5">
        <w:instrText xml:space="preserve"> REF sim_input_nb \h </w:instrText>
      </w:r>
      <w:r w:rsidR="007966E5">
        <w:fldChar w:fldCharType="separate"/>
      </w:r>
      <w:r w:rsidR="00872DA5" w:rsidRPr="00336E63">
        <w:rPr>
          <w:rStyle w:val="Heading3Char"/>
        </w:rPr>
        <w:t>Nb</w:t>
      </w:r>
      <w:r w:rsidR="007966E5">
        <w:fldChar w:fldCharType="end"/>
      </w:r>
      <w:r>
        <w:t xml:space="preserve"> divided by </w:t>
      </w:r>
      <w:r w:rsidR="007966E5">
        <w:fldChar w:fldCharType="begin"/>
      </w:r>
      <w:r w:rsidR="007966E5">
        <w:instrText xml:space="preserve"> REF sim_input_nbnc \h </w:instrText>
      </w:r>
      <w:r w:rsidR="007966E5">
        <w:fldChar w:fldCharType="separate"/>
      </w:r>
      <w:r w:rsidR="00872DA5" w:rsidRPr="00336E63">
        <w:rPr>
          <w:rStyle w:val="Heading3Char"/>
        </w:rPr>
        <w:t>Nb/</w:t>
      </w:r>
      <w:proofErr w:type="spellStart"/>
      <w:proofErr w:type="gramStart"/>
      <w:r w:rsidR="00872DA5" w:rsidRPr="00336E63">
        <w:rPr>
          <w:rStyle w:val="Heading3Char"/>
        </w:rPr>
        <w:t>Nc</w:t>
      </w:r>
      <w:proofErr w:type="spellEnd"/>
      <w:r w:rsidR="00872DA5" w:rsidRPr="00336E63">
        <w:rPr>
          <w:rStyle w:val="Heading3Char"/>
        </w:rPr>
        <w:t xml:space="preserve"> </w:t>
      </w:r>
      <w:proofErr w:type="gramEnd"/>
      <w:r w:rsidR="007966E5">
        <w:fldChar w:fldCharType="end"/>
      </w:r>
      <w:r w:rsidR="00704C64">
        <w:t>.</w:t>
      </w:r>
    </w:p>
    <w:p w14:paraId="36F9C53B" w14:textId="77777777"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7966E5">
        <w:fldChar w:fldCharType="begin"/>
      </w:r>
      <w:r w:rsidR="007966E5">
        <w:instrText xml:space="preserve"> REF sim_input_prob_male_birth \h </w:instrText>
      </w:r>
      <w:r w:rsidR="007966E5">
        <w:fldChar w:fldCharType="separate"/>
      </w:r>
      <w:r w:rsidR="00872DA5" w:rsidRPr="00A60422">
        <w:rPr>
          <w:rStyle w:val="Heading3Char"/>
        </w:rPr>
        <w:t xml:space="preserve">Probability of male </w:t>
      </w:r>
      <w:proofErr w:type="gramStart"/>
      <w:r w:rsidR="00872DA5" w:rsidRPr="00A60422">
        <w:rPr>
          <w:rStyle w:val="Heading3Char"/>
        </w:rPr>
        <w:t>birth</w:t>
      </w:r>
      <w:r w:rsidR="00872DA5">
        <w:t xml:space="preserve"> </w:t>
      </w:r>
      <w:proofErr w:type="gramEnd"/>
      <w:r w:rsidR="007966E5">
        <w:fldChar w:fldCharType="end"/>
      </w:r>
      <w:r w:rsidR="00704C64">
        <w:t>.</w:t>
      </w:r>
    </w:p>
    <w:p w14:paraId="271043B3" w14:textId="77777777"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 xml:space="preserve">to 1 – the </w:t>
      </w:r>
      <w:r w:rsidR="007966E5">
        <w:fldChar w:fldCharType="begin"/>
      </w:r>
      <w:r w:rsidR="007966E5">
        <w:instrText xml:space="preserve"> REF sim_input_prob_male_birth \h </w:instrText>
      </w:r>
      <w:r w:rsidR="007966E5">
        <w:fldChar w:fldCharType="separate"/>
      </w:r>
      <w:r w:rsidR="00872DA5" w:rsidRPr="00A60422">
        <w:rPr>
          <w:rStyle w:val="Heading3Char"/>
        </w:rPr>
        <w:t xml:space="preserve">Probability of male </w:t>
      </w:r>
      <w:proofErr w:type="gramStart"/>
      <w:r w:rsidR="00872DA5" w:rsidRPr="00A60422">
        <w:rPr>
          <w:rStyle w:val="Heading3Char"/>
        </w:rPr>
        <w:t>birth</w:t>
      </w:r>
      <w:r w:rsidR="00872DA5">
        <w:t xml:space="preserve"> </w:t>
      </w:r>
      <w:proofErr w:type="gramEnd"/>
      <w:r w:rsidR="007966E5">
        <w:fldChar w:fldCharType="end"/>
      </w:r>
      <w:r>
        <w:t>.</w:t>
      </w:r>
    </w:p>
    <w:p w14:paraId="3601E6A5" w14:textId="77777777" w:rsidR="00D45436" w:rsidRDefault="00D45436" w:rsidP="00704C64">
      <w:pPr>
        <w:pStyle w:val="ListParagraph"/>
        <w:numPr>
          <w:ilvl w:val="3"/>
          <w:numId w:val="2"/>
        </w:numPr>
      </w:pPr>
      <w:r>
        <w:t xml:space="preserve">Assign a </w:t>
      </w:r>
      <w:proofErr w:type="spellStart"/>
      <w:r>
        <w:t>cumulative_proportion</w:t>
      </w:r>
      <w:proofErr w:type="spellEnd"/>
      <w:r>
        <w:t>=1.</w:t>
      </w:r>
    </w:p>
    <w:p w14:paraId="01FA1FC3" w14:textId="77777777" w:rsidR="00704C64" w:rsidRDefault="00704C64" w:rsidP="00704C64">
      <w:pPr>
        <w:pStyle w:val="ListParagraph"/>
        <w:numPr>
          <w:ilvl w:val="3"/>
          <w:numId w:val="2"/>
        </w:numPr>
      </w:pPr>
      <w:r>
        <w:t xml:space="preserve">For each age value </w:t>
      </w:r>
      <w:proofErr w:type="spellStart"/>
      <w:r>
        <w:t>age_val</w:t>
      </w:r>
      <w:proofErr w:type="spellEnd"/>
      <w:r>
        <w:t xml:space="preserve"> giving a male and female survival rate:</w:t>
      </w:r>
    </w:p>
    <w:p w14:paraId="73A12AD1" w14:textId="77777777"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14:paraId="08F48FDD" w14:textId="77777777" w:rsidR="00704C64" w:rsidRDefault="00CB4458" w:rsidP="00704C64">
      <w:pPr>
        <w:pStyle w:val="ListParagraph"/>
        <w:numPr>
          <w:ilvl w:val="4"/>
          <w:numId w:val="2"/>
        </w:numPr>
      </w:pPr>
      <w:r>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14:paraId="293FC61C" w14:textId="77777777"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14:paraId="0E9FFC30" w14:textId="77777777" w:rsidR="00D45436" w:rsidRDefault="00CB4458" w:rsidP="00704C64">
      <w:pPr>
        <w:pStyle w:val="ListParagraph"/>
        <w:numPr>
          <w:ilvl w:val="4"/>
          <w:numId w:val="2"/>
        </w:numPr>
      </w:pPr>
      <w:r>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14:paraId="2A9A7303" w14:textId="77777777" w:rsidR="00D45436" w:rsidRDefault="00D45436" w:rsidP="00D45436">
      <w:pPr>
        <w:pStyle w:val="ListParagraph"/>
        <w:numPr>
          <w:ilvl w:val="3"/>
          <w:numId w:val="2"/>
        </w:numPr>
      </w:pPr>
      <w:r>
        <w:t xml:space="preserve">Set </w:t>
      </w:r>
      <w:r w:rsidR="007966E5">
        <w:fldChar w:fldCharType="begin"/>
      </w:r>
      <w:r w:rsidR="007966E5">
        <w:instrText xml:space="preserve"> REF sim_input_n0 \h </w:instrText>
      </w:r>
      <w:r w:rsidR="007966E5">
        <w:fldChar w:fldCharType="separate"/>
      </w:r>
      <w:r w:rsidR="00872DA5" w:rsidRPr="004F3CC1">
        <w:rPr>
          <w:rStyle w:val="Heading3Char"/>
        </w:rPr>
        <w:t>N0</w:t>
      </w:r>
      <w:r w:rsidR="007966E5">
        <w:fldChar w:fldCharType="end"/>
      </w:r>
      <w:r>
        <w:t>=</w:t>
      </w:r>
      <w:proofErr w:type="spellStart"/>
      <w:r>
        <w:t>Nc</w:t>
      </w:r>
      <w:proofErr w:type="spellEnd"/>
      <w:r>
        <w:t>/</w:t>
      </w:r>
      <w:proofErr w:type="spellStart"/>
      <w:r>
        <w:t>cumulative_proportion</w:t>
      </w:r>
      <w:proofErr w:type="spellEnd"/>
      <w:r>
        <w:t>, rounding it to the nearest integer.</w:t>
      </w:r>
    </w:p>
    <w:p w14:paraId="023B0F10" w14:textId="4C8108CA" w:rsidR="0026629A" w:rsidRDefault="00841D40" w:rsidP="00A26F82">
      <w:pPr>
        <w:pStyle w:val="ListParagraph"/>
        <w:numPr>
          <w:ilvl w:val="0"/>
          <w:numId w:val="5"/>
        </w:numPr>
      </w:pPr>
      <w:bookmarkStart w:id="26" w:name="sim_input_nbnc"/>
      <w:r w:rsidRPr="00336E63">
        <w:rPr>
          <w:rStyle w:val="Heading3Char"/>
        </w:rPr>
        <w:lastRenderedPageBreak/>
        <w:t>Nb/</w:t>
      </w:r>
      <w:proofErr w:type="spellStart"/>
      <w:r w:rsidRPr="00336E63">
        <w:rPr>
          <w:rStyle w:val="Heading3Char"/>
        </w:rPr>
        <w:t>Nc</w:t>
      </w:r>
      <w:proofErr w:type="spellEnd"/>
      <w:r w:rsidR="0026629A" w:rsidRPr="00336E63">
        <w:rPr>
          <w:rStyle w:val="Heading3Char"/>
        </w:rPr>
        <w:t xml:space="preserve"> </w:t>
      </w:r>
      <w:bookmarkEnd w:id="26"/>
      <w:r w:rsidR="0026629A">
        <w:t>is</w:t>
      </w:r>
      <w:r>
        <w:t xml:space="preserve"> the</w:t>
      </w:r>
      <w:r w:rsidR="0026629A">
        <w:t xml:space="preserve"> effective</w:t>
      </w:r>
      <w:r>
        <w:t xml:space="preserve"> number of breeders</w:t>
      </w:r>
      <w:r w:rsidR="0026629A">
        <w:t xml:space="preserve"> in one reproductive cycle</w:t>
      </w:r>
      <w:r>
        <w:t xml:space="preserve"> divided by the </w:t>
      </w:r>
      <w:r w:rsidR="006F6C60">
        <w:t xml:space="preserve">census </w:t>
      </w:r>
      <w:commentRangeStart w:id="27"/>
      <w:r w:rsidR="00D55D3D">
        <w:t>size</w:t>
      </w:r>
      <w:commentRangeEnd w:id="27"/>
      <w:r w:rsidR="00F6462D">
        <w:rPr>
          <w:rStyle w:val="CommentReference"/>
        </w:rPr>
        <w:commentReference w:id="27"/>
      </w:r>
      <w:r w:rsidR="000E60A8">
        <w:t>.</w:t>
      </w:r>
    </w:p>
    <w:p w14:paraId="2EBD8B8A" w14:textId="77777777" w:rsidR="00AA7E59" w:rsidRDefault="0026629A" w:rsidP="00A26F82">
      <w:pPr>
        <w:pStyle w:val="ListParagraph"/>
        <w:numPr>
          <w:ilvl w:val="0"/>
          <w:numId w:val="5"/>
        </w:numPr>
      </w:pPr>
      <w:bookmarkStart w:id="28" w:name="sim_input_nbne"/>
      <w:commentRangeStart w:id="29"/>
      <w:r w:rsidRPr="00336E63">
        <w:rPr>
          <w:rStyle w:val="Heading3Char"/>
        </w:rPr>
        <w:t>Nb/Ne</w:t>
      </w:r>
      <w:bookmarkEnd w:id="28"/>
      <w:commentRangeEnd w:id="29"/>
      <w:r w:rsidR="00232410">
        <w:rPr>
          <w:rStyle w:val="CommentReference"/>
        </w:rPr>
        <w:commentReference w:id="29"/>
      </w:r>
      <w:r>
        <w:t xml:space="preserve"> is the ratio of the effective number of breeders in one reproductive cycle to the effective population size per generation.</w:t>
      </w:r>
      <w:r w:rsidR="00CB4458">
        <w:t xml:space="preserve">  </w:t>
      </w:r>
      <w:commentRangeStart w:id="30"/>
      <w:r w:rsidR="00CB4458">
        <w:t xml:space="preserve">This value is not used in the simulation itself, but is written to the output genepop file, and can be used in the Nb estimation interface to make a bias correction in the </w:t>
      </w:r>
      <w:proofErr w:type="spellStart"/>
      <w:r w:rsidR="00CB4458">
        <w:t>LDNe</w:t>
      </w:r>
      <w:proofErr w:type="spellEnd"/>
      <w:r w:rsidR="00CB4458">
        <w:t xml:space="preserve"> estimation of Nb (see the section “Nb estimation input,” below</w:t>
      </w:r>
      <w:commentRangeEnd w:id="30"/>
      <w:r w:rsidR="00E04BD5">
        <w:rPr>
          <w:rStyle w:val="CommentReference"/>
        </w:rPr>
        <w:commentReference w:id="30"/>
      </w:r>
      <w:r w:rsidR="00CB4458">
        <w:t>).</w:t>
      </w:r>
      <w:r w:rsidR="00D55D3D">
        <w:t xml:space="preserve"> </w:t>
      </w:r>
    </w:p>
    <w:p w14:paraId="389F05DA" w14:textId="47F74A1E" w:rsidR="00605372" w:rsidRDefault="0026629A" w:rsidP="00A26F82">
      <w:pPr>
        <w:pStyle w:val="ListParagraph"/>
        <w:numPr>
          <w:ilvl w:val="0"/>
          <w:numId w:val="5"/>
        </w:numPr>
      </w:pPr>
      <w:bookmarkStart w:id="31" w:name="sim_input_nb"/>
      <w:r w:rsidRPr="00336E63">
        <w:rPr>
          <w:rStyle w:val="Heading3Char"/>
        </w:rPr>
        <w:t>Nb</w:t>
      </w:r>
      <w:bookmarkEnd w:id="31"/>
      <w:r>
        <w:t xml:space="preserve"> is the </w:t>
      </w:r>
      <w:r w:rsidR="00232410">
        <w:t xml:space="preserve">target </w:t>
      </w:r>
      <w:r>
        <w:t xml:space="preserve">effective number of </w:t>
      </w:r>
      <w:proofErr w:type="gramStart"/>
      <w:r>
        <w:t xml:space="preserve">breeders </w:t>
      </w:r>
      <w:r w:rsidR="00232410">
        <w:t xml:space="preserve"> in</w:t>
      </w:r>
      <w:proofErr w:type="gramEnd"/>
      <w:r w:rsidR="00232410">
        <w:t xml:space="preserve"> the simulated population</w:t>
      </w:r>
      <w:r w:rsidR="00A11967">
        <w:t>.</w:t>
      </w:r>
    </w:p>
    <w:p w14:paraId="47B04912" w14:textId="5B3CC537" w:rsidR="00336E63" w:rsidRDefault="00336E63" w:rsidP="00336E63">
      <w:pPr>
        <w:pStyle w:val="ListParagraph"/>
        <w:numPr>
          <w:ilvl w:val="0"/>
          <w:numId w:val="5"/>
        </w:numPr>
      </w:pPr>
      <w:bookmarkStart w:id="32" w:name="sim_input_nb_tolerance"/>
      <w:r w:rsidRPr="00F0391C">
        <w:rPr>
          <w:rStyle w:val="Heading4Char"/>
          <w:i w:val="0"/>
        </w:rPr>
        <w:t>Nb</w:t>
      </w:r>
      <w:r w:rsidRPr="00336E63">
        <w:rPr>
          <w:rStyle w:val="Heading4Char"/>
        </w:rPr>
        <w:t xml:space="preserve"> </w:t>
      </w:r>
      <w:r w:rsidRPr="00F0391C">
        <w:rPr>
          <w:rStyle w:val="Heading4Char"/>
          <w:i w:val="0"/>
        </w:rPr>
        <w:t>Tolerance</w:t>
      </w:r>
      <w:r w:rsidRPr="00605372">
        <w:rPr>
          <w:i/>
        </w:rPr>
        <w:t xml:space="preserve"> </w:t>
      </w:r>
      <w:bookmarkEnd w:id="32"/>
      <w:r w:rsidR="00232410">
        <w:t>determines the threshold for allowable "true" Nb values for simulated populations calculated using the parentage analysis without parents (</w:t>
      </w:r>
      <w:proofErr w:type="spellStart"/>
      <w:r w:rsidR="00232410">
        <w:t>PWoP</w:t>
      </w:r>
      <w:proofErr w:type="spellEnd"/>
      <w:r w:rsidR="00232410">
        <w:t>) procedure</w:t>
      </w:r>
      <w:r w:rsidR="00B33EA6">
        <w:t xml:space="preserve"> </w:t>
      </w:r>
      <w:r w:rsidR="00B33EA6">
        <w:fldChar w:fldCharType="begin"/>
      </w:r>
      <w:r w:rsidR="00B33EA6">
        <w:instrText xml:space="preserve"> ADDIN ZOTERO_ITEM CSL_CITATION {"citationID":"PjSNu8P9","properties":{"formattedCitation":"(Waples and Waples 2011)","plainCitation":"(Waples and Waples 2011)"},"citationItems":[{"id":11,"uris":["http://zotero.org/users/local/NeMcE8WX/items/H7722PMJ"],"uri":["http://zotero.org/users/local/NeMcE8WX/items/H7722PMJ"],"itemData":{"id":11,"type":"article-journal","title":"Inbreeding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rsidR="00B33EA6">
        <w:fldChar w:fldCharType="separate"/>
      </w:r>
      <w:r w:rsidR="00B33EA6" w:rsidRPr="00B33EA6">
        <w:t>(</w:t>
      </w:r>
      <w:proofErr w:type="spellStart"/>
      <w:r w:rsidR="00B33EA6" w:rsidRPr="00B33EA6">
        <w:t>Waples</w:t>
      </w:r>
      <w:proofErr w:type="spellEnd"/>
      <w:r w:rsidR="00B33EA6" w:rsidRPr="00B33EA6">
        <w:t xml:space="preserve"> and Waples 2011)</w:t>
      </w:r>
      <w:r w:rsidR="00B33EA6">
        <w:fldChar w:fldCharType="end"/>
      </w:r>
      <w:r w:rsidR="003924B4">
        <w:t>.</w:t>
      </w:r>
      <w:r w:rsidR="00232410">
        <w:t xml:space="preserve"> </w:t>
      </w:r>
      <w:r>
        <w:t xml:space="preserve">For example, if the </w:t>
      </w:r>
      <w:r w:rsidR="007966E5">
        <w:rPr>
          <w:i/>
        </w:rPr>
        <w:fldChar w:fldCharType="begin"/>
      </w:r>
      <w:r w:rsidR="007966E5">
        <w:instrText xml:space="preserve"> REF sim_input_nb \h </w:instrText>
      </w:r>
      <w:r w:rsidR="007966E5">
        <w:rPr>
          <w:i/>
        </w:rPr>
      </w:r>
      <w:r w:rsidR="007966E5">
        <w:rPr>
          <w:i/>
        </w:rPr>
        <w:fldChar w:fldCharType="separate"/>
      </w:r>
      <w:r w:rsidR="00872DA5" w:rsidRPr="00336E63">
        <w:rPr>
          <w:rStyle w:val="Heading3Char"/>
        </w:rPr>
        <w:t>Nb</w:t>
      </w:r>
      <w:r w:rsidR="007966E5">
        <w:rPr>
          <w:i/>
        </w:rPr>
        <w:fldChar w:fldCharType="end"/>
      </w:r>
      <w:r w:rsidRPr="00605372">
        <w:rPr>
          <w:i/>
        </w:rPr>
        <w:t xml:space="preserve"> </w:t>
      </w:r>
      <w:r>
        <w:t xml:space="preserve">is set at 600, and the </w:t>
      </w:r>
      <w:r w:rsidR="007966E5">
        <w:rPr>
          <w:i/>
        </w:rPr>
        <w:fldChar w:fldCharType="begin"/>
      </w:r>
      <w:r w:rsidR="007966E5">
        <w:instrText xml:space="preserve"> REF sim_input_nb_tolerance \h </w:instrText>
      </w:r>
      <w:r w:rsidR="007966E5">
        <w:rPr>
          <w:i/>
        </w:rPr>
      </w:r>
      <w:r w:rsidR="007966E5">
        <w:rPr>
          <w:i/>
        </w:rPr>
        <w:fldChar w:fldCharType="separate"/>
      </w:r>
      <w:r w:rsidR="00872DA5" w:rsidRPr="00F0391C">
        <w:rPr>
          <w:rStyle w:val="Heading4Char"/>
          <w:i w:val="0"/>
        </w:rPr>
        <w:t>Nb</w:t>
      </w:r>
      <w:r w:rsidR="00872DA5" w:rsidRPr="00336E63">
        <w:rPr>
          <w:rStyle w:val="Heading4Char"/>
        </w:rPr>
        <w:t xml:space="preserve"> </w:t>
      </w:r>
      <w:r w:rsidR="00872DA5" w:rsidRPr="00F0391C">
        <w:rPr>
          <w:rStyle w:val="Heading4Char"/>
          <w:i w:val="0"/>
        </w:rPr>
        <w:t>Tolerance</w:t>
      </w:r>
      <w:r w:rsidR="00872DA5" w:rsidRPr="00605372">
        <w:rPr>
          <w:i/>
        </w:rPr>
        <w:t xml:space="preserve"> </w:t>
      </w:r>
      <w:r w:rsidR="007966E5">
        <w:rPr>
          <w:i/>
        </w:rPr>
        <w:fldChar w:fldCharType="end"/>
      </w:r>
      <w:r>
        <w:t>is set at 0.02</w:t>
      </w:r>
      <w:r w:rsidR="00232410">
        <w:t xml:space="preserve">, allowable Nb values would be in the range from 588-612 for simulated populations using </w:t>
      </w:r>
      <w:proofErr w:type="spellStart"/>
      <w:r w:rsidR="00232410">
        <w:t>PWoP</w:t>
      </w:r>
      <w:proofErr w:type="spellEnd"/>
      <w:r w:rsidR="00232410">
        <w:t>.</w:t>
      </w:r>
      <w:r>
        <w:t xml:space="preserve"> </w:t>
      </w:r>
    </w:p>
    <w:p w14:paraId="50F01F50" w14:textId="3291E9C2" w:rsidR="00336E63" w:rsidRDefault="00336E63" w:rsidP="00336E63">
      <w:pPr>
        <w:pStyle w:val="ListParagraph"/>
        <w:numPr>
          <w:ilvl w:val="0"/>
          <w:numId w:val="5"/>
        </w:numPr>
      </w:pPr>
      <w:bookmarkStart w:id="33" w:name="sim_input_ages"/>
      <w:r w:rsidRPr="00336E63">
        <w:rPr>
          <w:rStyle w:val="Heading3Char"/>
        </w:rPr>
        <w:t>Ages</w:t>
      </w:r>
      <w:r>
        <w:rPr>
          <w:i/>
        </w:rPr>
        <w:t xml:space="preserve"> </w:t>
      </w:r>
      <w:bookmarkEnd w:id="33"/>
      <w:r>
        <w:t xml:space="preserve">gives the number of age classes for the population to be simulated.  Note that this is disabled, and that the length of the lists for </w:t>
      </w:r>
      <w:r w:rsidR="007966E5">
        <w:rPr>
          <w:i/>
        </w:rPr>
        <w:fldChar w:fldCharType="begin"/>
      </w:r>
      <w:r w:rsidR="007966E5">
        <w:instrText xml:space="preserve"> REF sim_input_fecundity \h </w:instrText>
      </w:r>
      <w:r w:rsidR="007966E5">
        <w:rPr>
          <w:i/>
        </w:rPr>
      </w:r>
      <w:r w:rsidR="007966E5">
        <w:rPr>
          <w:i/>
        </w:rPr>
        <w:fldChar w:fldCharType="separate"/>
      </w:r>
      <w:r w:rsidR="00872DA5" w:rsidRPr="00336E63">
        <w:rPr>
          <w:rStyle w:val="Heading3Char"/>
        </w:rPr>
        <w:t>Female,</w:t>
      </w:r>
      <w:r w:rsidR="00872DA5">
        <w:rPr>
          <w:rStyle w:val="Heading3Char"/>
        </w:rPr>
        <w:t xml:space="preserve"> </w:t>
      </w:r>
      <w:r w:rsidR="00872DA5" w:rsidRPr="00336E63">
        <w:rPr>
          <w:rStyle w:val="Heading3Char"/>
        </w:rPr>
        <w:t>Male Fecundity</w:t>
      </w:r>
      <w:r w:rsidR="007966E5">
        <w:rPr>
          <w:i/>
        </w:rPr>
        <w:fldChar w:fldCharType="end"/>
      </w:r>
      <w:r>
        <w:rPr>
          <w:i/>
        </w:rPr>
        <w:t xml:space="preserve"> </w:t>
      </w:r>
      <w:r>
        <w:t xml:space="preserve">and </w:t>
      </w:r>
      <w:r w:rsidR="007966E5">
        <w:rPr>
          <w:i/>
        </w:rPr>
        <w:fldChar w:fldCharType="begin"/>
      </w:r>
      <w:r w:rsidR="007966E5">
        <w:instrText xml:space="preserve"> REF sim_input_survival \h </w:instrText>
      </w:r>
      <w:r w:rsidR="007966E5">
        <w:rPr>
          <w:i/>
        </w:rPr>
      </w:r>
      <w:r w:rsidR="007966E5">
        <w:rPr>
          <w:i/>
        </w:rPr>
        <w:fldChar w:fldCharType="separate"/>
      </w:r>
      <w:r w:rsidR="00872DA5" w:rsidRPr="00336E63">
        <w:rPr>
          <w:rStyle w:val="Heading3Char"/>
        </w:rPr>
        <w:t>Female,</w:t>
      </w:r>
      <w:r w:rsidR="00872DA5">
        <w:rPr>
          <w:rStyle w:val="Heading3Char"/>
        </w:rPr>
        <w:t xml:space="preserve"> </w:t>
      </w:r>
      <w:r w:rsidR="00872DA5" w:rsidRPr="00336E63">
        <w:rPr>
          <w:rStyle w:val="Heading3Char"/>
        </w:rPr>
        <w:t>Male Survival</w:t>
      </w:r>
      <w:r w:rsidR="00872DA5">
        <w:rPr>
          <w:i/>
        </w:rPr>
        <w:t xml:space="preserve"> </w:t>
      </w:r>
      <w:r w:rsidR="007966E5">
        <w:rPr>
          <w:i/>
        </w:rPr>
        <w:fldChar w:fldCharType="end"/>
      </w:r>
      <w:r>
        <w:t xml:space="preserve">values (see below) are set to length </w:t>
      </w:r>
      <w:r w:rsidR="007966E5">
        <w:rPr>
          <w:i/>
        </w:rPr>
        <w:fldChar w:fldCharType="begin"/>
      </w:r>
      <w:r w:rsidR="007966E5">
        <w:instrText xml:space="preserve"> REF sim_input_ages \h </w:instrText>
      </w:r>
      <w:r w:rsidR="007966E5">
        <w:rPr>
          <w:i/>
        </w:rPr>
      </w:r>
      <w:r w:rsidR="007966E5">
        <w:rPr>
          <w:i/>
        </w:rPr>
        <w:fldChar w:fldCharType="separate"/>
      </w:r>
      <w:r w:rsidR="00872DA5" w:rsidRPr="00336E63">
        <w:rPr>
          <w:rStyle w:val="Heading3Char"/>
        </w:rPr>
        <w:t>Ages</w:t>
      </w:r>
      <w:r w:rsidR="00872DA5">
        <w:rPr>
          <w:i/>
        </w:rPr>
        <w:t xml:space="preserve"> </w:t>
      </w:r>
      <w:r w:rsidR="007966E5">
        <w:rPr>
          <w:i/>
        </w:rPr>
        <w:fldChar w:fldCharType="end"/>
      </w:r>
      <w:r>
        <w:t xml:space="preserve">minus one for the former and </w:t>
      </w:r>
      <w:r w:rsidR="007966E5">
        <w:rPr>
          <w:i/>
        </w:rPr>
        <w:fldChar w:fldCharType="begin"/>
      </w:r>
      <w:r w:rsidR="007966E5">
        <w:instrText xml:space="preserve"> REF sim_input_ages \h </w:instrText>
      </w:r>
      <w:r w:rsidR="007966E5">
        <w:rPr>
          <w:i/>
        </w:rPr>
      </w:r>
      <w:r w:rsidR="007966E5">
        <w:rPr>
          <w:i/>
        </w:rPr>
        <w:fldChar w:fldCharType="separate"/>
      </w:r>
      <w:r w:rsidR="00872DA5" w:rsidRPr="00336E63">
        <w:rPr>
          <w:rStyle w:val="Heading3Char"/>
        </w:rPr>
        <w:t>Ages</w:t>
      </w:r>
      <w:r w:rsidR="00872DA5">
        <w:rPr>
          <w:i/>
        </w:rPr>
        <w:t xml:space="preserve"> </w:t>
      </w:r>
      <w:r w:rsidR="007966E5">
        <w:rPr>
          <w:i/>
        </w:rPr>
        <w:fldChar w:fldCharType="end"/>
      </w:r>
      <w:r>
        <w:t>minus two for the latter.  The age value and changes in these lists, therefore, need to be edited in either a life table or configuration file (see the section “Manually editing life tables and configuration files</w:t>
      </w:r>
      <w:del w:id="34" w:author="brian hand" w:date="2017-06-05T13:59:00Z">
        <w:r w:rsidDel="00232410">
          <w:delText>.</w:delText>
        </w:r>
      </w:del>
      <w:r>
        <w:t>”</w:t>
      </w:r>
      <w:r w:rsidR="00232410">
        <w:t>).</w:t>
      </w:r>
    </w:p>
    <w:p w14:paraId="26EE2FDB" w14:textId="77777777" w:rsidR="00336E63" w:rsidRDefault="00336E63" w:rsidP="00336E63">
      <w:pPr>
        <w:pStyle w:val="ListParagraph"/>
        <w:numPr>
          <w:ilvl w:val="0"/>
          <w:numId w:val="5"/>
        </w:numPr>
      </w:pPr>
      <w:bookmarkStart w:id="35" w:name="sim_input_survival"/>
      <w:r w:rsidRPr="00336E63">
        <w:rPr>
          <w:rStyle w:val="Heading3Char"/>
        </w:rPr>
        <w:t>Female,</w:t>
      </w:r>
      <w:r w:rsidR="000F550E">
        <w:rPr>
          <w:rStyle w:val="Heading3Char"/>
        </w:rPr>
        <w:t xml:space="preserve"> </w:t>
      </w:r>
      <w:r w:rsidRPr="00336E63">
        <w:rPr>
          <w:rStyle w:val="Heading3Char"/>
        </w:rPr>
        <w:t>Male Survival</w:t>
      </w:r>
      <w:r>
        <w:rPr>
          <w:i/>
        </w:rPr>
        <w:t xml:space="preserve"> </w:t>
      </w:r>
      <w:bookmarkEnd w:id="35"/>
      <w:r>
        <w:t xml:space="preserve">are lists whose </w:t>
      </w:r>
      <w:proofErr w:type="spellStart"/>
      <w:r>
        <w:rPr>
          <w:i/>
        </w:rPr>
        <w:t>i</w:t>
      </w:r>
      <w:r>
        <w:rPr>
          <w:vertAlign w:val="superscript"/>
        </w:rPr>
        <w:t>th</w:t>
      </w:r>
      <w:proofErr w:type="spellEnd"/>
      <w:r>
        <w:t xml:space="preserve"> item gives the probability of survival for an individual of the </w:t>
      </w:r>
      <w:proofErr w:type="spellStart"/>
      <w:r>
        <w:rPr>
          <w:i/>
        </w:rPr>
        <w:t>i</w:t>
      </w:r>
      <w:r>
        <w:rPr>
          <w:vertAlign w:val="superscript"/>
        </w:rPr>
        <w:t>th</w:t>
      </w:r>
      <w:proofErr w:type="spellEnd"/>
      <w:r>
        <w:t xml:space="preserve"> age category.</w:t>
      </w:r>
    </w:p>
    <w:p w14:paraId="1AAEBEB3" w14:textId="77777777" w:rsidR="00336E63" w:rsidRDefault="00336E63" w:rsidP="00336E63">
      <w:pPr>
        <w:pStyle w:val="ListParagraph"/>
        <w:numPr>
          <w:ilvl w:val="0"/>
          <w:numId w:val="5"/>
        </w:numPr>
      </w:pPr>
      <w:bookmarkStart w:id="36" w:name="sim_input_fecundity"/>
      <w:r w:rsidRPr="00336E63">
        <w:rPr>
          <w:rStyle w:val="Heading3Char"/>
        </w:rPr>
        <w:t>Female,</w:t>
      </w:r>
      <w:r w:rsidR="000F550E">
        <w:rPr>
          <w:rStyle w:val="Heading3Char"/>
        </w:rPr>
        <w:t xml:space="preserve"> </w:t>
      </w:r>
      <w:r w:rsidRPr="00336E63">
        <w:rPr>
          <w:rStyle w:val="Heading3Char"/>
        </w:rPr>
        <w:t>Male Fecundity</w:t>
      </w:r>
      <w:bookmarkEnd w:id="36"/>
      <w:r>
        <w:rPr>
          <w:i/>
        </w:rPr>
        <w:t xml:space="preserve"> </w:t>
      </w:r>
      <w:r>
        <w:t xml:space="preserve">are lists whose </w:t>
      </w:r>
      <w:proofErr w:type="spellStart"/>
      <w:r>
        <w:rPr>
          <w:i/>
        </w:rPr>
        <w:t>i</w:t>
      </w:r>
      <w:r>
        <w:rPr>
          <w:vertAlign w:val="superscript"/>
        </w:rPr>
        <w:t>th</w:t>
      </w:r>
      <w:proofErr w:type="spellEnd"/>
      <w:r>
        <w:t xml:space="preserve"> item gives the probability of reproducing for individuals of the </w:t>
      </w:r>
      <w:proofErr w:type="spellStart"/>
      <w:r>
        <w:rPr>
          <w:i/>
        </w:rPr>
        <w:t>i</w:t>
      </w:r>
      <w:r>
        <w:rPr>
          <w:vertAlign w:val="superscript"/>
        </w:rPr>
        <w:t>th</w:t>
      </w:r>
      <w:proofErr w:type="spellEnd"/>
      <w:r>
        <w:t xml:space="preserve"> age category.</w:t>
      </w:r>
    </w:p>
    <w:p w14:paraId="3CD6A036" w14:textId="77777777" w:rsidR="00336E63" w:rsidRDefault="00336E63" w:rsidP="00336E63">
      <w:pPr>
        <w:pStyle w:val="ListParagraph"/>
        <w:numPr>
          <w:ilvl w:val="0"/>
          <w:numId w:val="5"/>
        </w:numPr>
      </w:pPr>
      <w:bookmarkStart w:id="37" w:name="sim_input_force_skip"/>
      <w:r w:rsidRPr="00336E63">
        <w:rPr>
          <w:rStyle w:val="Heading3Char"/>
        </w:rPr>
        <w:t>Force Skip</w:t>
      </w:r>
      <w:r>
        <w:t xml:space="preserve"> </w:t>
      </w:r>
      <w:bookmarkEnd w:id="37"/>
      <w:r>
        <w:t xml:space="preserve">gives a probability, for each non-zero value, </w:t>
      </w:r>
      <w:proofErr w:type="spellStart"/>
      <w:r>
        <w:rPr>
          <w:i/>
        </w:rPr>
        <w:t>f_a</w:t>
      </w:r>
      <w:proofErr w:type="spellEnd"/>
      <w:r w:rsidRPr="00564F40">
        <w:t>,</w:t>
      </w:r>
      <w:r>
        <w:t xml:space="preserve"> in the female fecundity list, that during a given reproductive cycle </w:t>
      </w:r>
      <w:r>
        <w:rPr>
          <w:i/>
        </w:rPr>
        <w:t>r</w:t>
      </w:r>
      <w:r>
        <w:t xml:space="preserve">, the value will be replaced with zero.  Such replacement means that females belonging to the age class </w:t>
      </w:r>
      <w:r>
        <w:rPr>
          <w:i/>
        </w:rPr>
        <w:t>a</w:t>
      </w:r>
      <w:r>
        <w:t xml:space="preserve">, given by </w:t>
      </w:r>
      <w:proofErr w:type="spellStart"/>
      <w:r>
        <w:rPr>
          <w:i/>
        </w:rPr>
        <w:t>f_a</w:t>
      </w:r>
      <w:proofErr w:type="spellEnd"/>
      <w:r>
        <w:t xml:space="preserve">, for cycle </w:t>
      </w:r>
      <w:r>
        <w:rPr>
          <w:i/>
        </w:rPr>
        <w:t>r</w:t>
      </w:r>
      <w:r>
        <w:t>, are infertile.  This parameter is set (assigned a non-zero value) in only a few of the configuration files we copied from the AgeStructureNe program, and we have not made it editable in our interface.  In your own custom configuration files you can set it to any value 0 through 100 (the value shown in the interface will be the file’s value divided by 100).</w:t>
      </w:r>
    </w:p>
    <w:p w14:paraId="10CD0087" w14:textId="77777777" w:rsidR="00336E63" w:rsidRDefault="00336E63" w:rsidP="00336E63">
      <w:pPr>
        <w:pStyle w:val="ListParagraph"/>
        <w:numPr>
          <w:ilvl w:val="0"/>
          <w:numId w:val="5"/>
        </w:numPr>
      </w:pPr>
      <w:bookmarkStart w:id="38" w:name="sim_input_litter"/>
      <w:commentRangeStart w:id="39"/>
      <w:r w:rsidRPr="00336E63">
        <w:rPr>
          <w:rStyle w:val="Heading3Char"/>
        </w:rPr>
        <w:t>Litter</w:t>
      </w:r>
      <w:bookmarkEnd w:id="38"/>
      <w:r>
        <w:t xml:space="preserve">, </w:t>
      </w:r>
      <w:commentRangeEnd w:id="39"/>
      <w:r w:rsidR="0016267F">
        <w:rPr>
          <w:rStyle w:val="CommentReference"/>
        </w:rPr>
        <w:commentReference w:id="39"/>
      </w:r>
      <w:r>
        <w:t xml:space="preserve">if not a “None” value, will be a list of integers, affecting litter sizes.  Note that we do not allow interface editing of these parameters, but note that, as above for the </w:t>
      </w:r>
      <w:r w:rsidR="007966E5">
        <w:rPr>
          <w:i/>
        </w:rPr>
        <w:fldChar w:fldCharType="begin"/>
      </w:r>
      <w:r w:rsidR="007966E5">
        <w:instrText xml:space="preserve"> REF sim_input_force_skip \h </w:instrText>
      </w:r>
      <w:r w:rsidR="007966E5">
        <w:rPr>
          <w:i/>
        </w:rPr>
      </w:r>
      <w:r w:rsidR="007966E5">
        <w:rPr>
          <w:i/>
        </w:rPr>
        <w:fldChar w:fldCharType="separate"/>
      </w:r>
      <w:r w:rsidR="00872DA5" w:rsidRPr="00336E63">
        <w:rPr>
          <w:rStyle w:val="Heading3Char"/>
        </w:rPr>
        <w:t>Force Skip</w:t>
      </w:r>
      <w:r w:rsidR="00872DA5">
        <w:t xml:space="preserve"> </w:t>
      </w:r>
      <w:r w:rsidR="007966E5">
        <w:rPr>
          <w:i/>
        </w:rPr>
        <w:fldChar w:fldCharType="end"/>
      </w:r>
      <w:r w:rsidRPr="001D6D1C">
        <w:t>setting</w:t>
      </w:r>
      <w:r w:rsidR="007966E5">
        <w:t xml:space="preserve">, </w:t>
      </w:r>
      <w:r>
        <w:t>you can inter this parameter value in a configuration file.  This should be a list, and can have one of  2 valid configurations:</w:t>
      </w:r>
    </w:p>
    <w:p w14:paraId="2399E468" w14:textId="77777777" w:rsidR="00336E63" w:rsidRDefault="00336E63" w:rsidP="00336E63">
      <w:pPr>
        <w:pStyle w:val="ListParagraph"/>
        <w:numPr>
          <w:ilvl w:val="1"/>
          <w:numId w:val="5"/>
        </w:numPr>
      </w:pPr>
      <w:r>
        <w:t xml:space="preserve">The list can have a single value </w:t>
      </w:r>
      <w:r>
        <w:rPr>
          <w:i/>
        </w:rPr>
        <w:t>l</w:t>
      </w:r>
      <w:r>
        <w:t xml:space="preserve">, and </w:t>
      </w:r>
      <w:r w:rsidRPr="0002502F">
        <w:rPr>
          <w:i/>
        </w:rPr>
        <w:t>l</w:t>
      </w:r>
      <w:r>
        <w:rPr>
          <w:i/>
        </w:rPr>
        <w:t xml:space="preserve"> </w:t>
      </w:r>
      <w:r>
        <w:t xml:space="preserve">&lt; 0, then at each reproductive cycle the maximum possible number of offspring available to each reproducing female is given by </w:t>
      </w:r>
      <w:r>
        <w:rPr>
          <w:i/>
        </w:rPr>
        <w:t xml:space="preserve">l </w:t>
      </w:r>
      <w:r>
        <w:t>* -1</w:t>
      </w:r>
      <w:r w:rsidRPr="0002502F">
        <w:t>.</w:t>
      </w:r>
      <w:r>
        <w:t xml:space="preserve">  </w:t>
      </w:r>
    </w:p>
    <w:p w14:paraId="61DC2772" w14:textId="77777777" w:rsidR="00336E63" w:rsidRDefault="00336E63" w:rsidP="00336E63">
      <w:pPr>
        <w:pStyle w:val="ListParagraph"/>
        <w:numPr>
          <w:ilvl w:val="1"/>
          <w:numId w:val="5"/>
        </w:numPr>
      </w:pPr>
      <w:r>
        <w:t>Otherwise, the list should have (positive) integers.  In this case these integers proportionally allot litter sizes, as given by their indices in the list.  In particular, at each reproductive cycle, as a female is chosen to mate:</w:t>
      </w:r>
    </w:p>
    <w:p w14:paraId="55E22D0F" w14:textId="77777777" w:rsidR="00336E63" w:rsidRDefault="00336E63" w:rsidP="00336E63">
      <w:pPr>
        <w:pStyle w:val="ListParagraph"/>
        <w:numPr>
          <w:ilvl w:val="2"/>
          <w:numId w:val="5"/>
        </w:numPr>
      </w:pPr>
      <w:r>
        <w:t xml:space="preserve">An age </w:t>
      </w:r>
      <w:r>
        <w:rPr>
          <w:i/>
        </w:rPr>
        <w:t xml:space="preserve">a </w:t>
      </w:r>
      <w:r>
        <w:t>is chosen randomly.</w:t>
      </w:r>
    </w:p>
    <w:p w14:paraId="60E780D3" w14:textId="77777777" w:rsidR="00336E63" w:rsidRDefault="00336E63" w:rsidP="00336E63">
      <w:pPr>
        <w:pStyle w:val="ListParagraph"/>
        <w:numPr>
          <w:ilvl w:val="2"/>
          <w:numId w:val="5"/>
        </w:numPr>
        <w:spacing w:before="240"/>
      </w:pPr>
      <w:r>
        <w:t xml:space="preserve">A female </w:t>
      </w:r>
      <w:proofErr w:type="spellStart"/>
      <w:r>
        <w:rPr>
          <w:i/>
        </w:rPr>
        <w:t>f</w:t>
      </w:r>
      <w:r>
        <w:rPr>
          <w:i/>
        </w:rPr>
        <w:softHyphen/>
        <w:t>_a</w:t>
      </w:r>
      <w:proofErr w:type="spellEnd"/>
      <w:r>
        <w:rPr>
          <w:i/>
        </w:rPr>
        <w:t xml:space="preserve"> </w:t>
      </w:r>
      <w:r>
        <w:t xml:space="preserve">is chosen randomly from the females of age </w:t>
      </w:r>
      <w:r>
        <w:rPr>
          <w:i/>
        </w:rPr>
        <w:t>a</w:t>
      </w:r>
      <w:r>
        <w:t xml:space="preserve">. </w:t>
      </w:r>
    </w:p>
    <w:p w14:paraId="2C45F978" w14:textId="77777777" w:rsidR="00336E63" w:rsidRDefault="00336E63" w:rsidP="00336E63">
      <w:pPr>
        <w:pStyle w:val="ListParagraph"/>
        <w:numPr>
          <w:ilvl w:val="2"/>
          <w:numId w:val="5"/>
        </w:numPr>
      </w:pPr>
      <w:r>
        <w:t xml:space="preserve">A list index </w:t>
      </w:r>
      <w:proofErr w:type="spellStart"/>
      <w:r w:rsidRPr="00BA0D5C">
        <w:rPr>
          <w:i/>
        </w:rPr>
        <w:t>i</w:t>
      </w:r>
      <w:proofErr w:type="spellEnd"/>
      <w:r w:rsidRPr="00BA0D5C">
        <w:rPr>
          <w:i/>
        </w:rPr>
        <w:t xml:space="preserve"> </w:t>
      </w:r>
      <w:r>
        <w:t xml:space="preserve">(i.e. one of 1,2,3…n , where </w:t>
      </w:r>
      <w:r w:rsidRPr="00BA0D5C">
        <w:rPr>
          <w:i/>
        </w:rPr>
        <w:t xml:space="preserve">n </w:t>
      </w:r>
      <w:r>
        <w:t xml:space="preserve">is the number of items in the </w:t>
      </w:r>
      <w:r w:rsidRPr="00BA0D5C">
        <w:rPr>
          <w:i/>
        </w:rPr>
        <w:t>litter</w:t>
      </w:r>
      <w:r>
        <w:t xml:space="preserve"> list), is selected by weighted </w:t>
      </w:r>
      <w:r w:rsidR="008E5AA6">
        <w:t xml:space="preserve">probability, </w:t>
      </w:r>
      <w:r>
        <w:lastRenderedPageBreak/>
        <w:t xml:space="preserve">proportionally according to the </w:t>
      </w:r>
      <w:r w:rsidR="00990647">
        <w:t xml:space="preserve">ratio of each </w:t>
      </w:r>
      <w:r w:rsidR="00351623">
        <w:t xml:space="preserve">list </w:t>
      </w:r>
      <w:r w:rsidR="00990647">
        <w:t xml:space="preserve">value to the sum of the </w:t>
      </w:r>
      <w:r w:rsidR="00351623">
        <w:t xml:space="preserve">list </w:t>
      </w:r>
      <w:r w:rsidR="00990647">
        <w:t>values.</w:t>
      </w:r>
    </w:p>
    <w:p w14:paraId="138029C4" w14:textId="77777777" w:rsidR="00336E63" w:rsidRDefault="00336E63" w:rsidP="00336E63">
      <w:pPr>
        <w:pStyle w:val="ListParagraph"/>
        <w:numPr>
          <w:ilvl w:val="2"/>
          <w:numId w:val="5"/>
        </w:numPr>
      </w:pPr>
      <w:r>
        <w:t xml:space="preserve">Female  </w:t>
      </w:r>
      <w:proofErr w:type="spellStart"/>
      <w:r>
        <w:rPr>
          <w:i/>
        </w:rPr>
        <w:t>f_a</w:t>
      </w:r>
      <w:proofErr w:type="spellEnd"/>
      <w:r>
        <w:t xml:space="preserve"> is then the </w:t>
      </w:r>
      <w:r w:rsidR="008E5AA6">
        <w:t>mother of</w:t>
      </w:r>
      <w:r>
        <w:t xml:space="preserve"> the next </w:t>
      </w:r>
      <w:proofErr w:type="spellStart"/>
      <w:r>
        <w:rPr>
          <w:i/>
        </w:rPr>
        <w:t>i</w:t>
      </w:r>
      <w:proofErr w:type="spellEnd"/>
      <w:r>
        <w:rPr>
          <w:i/>
        </w:rPr>
        <w:t xml:space="preserve"> </w:t>
      </w:r>
      <w:r>
        <w:t>offspring (i.e. the</w:t>
      </w:r>
      <w:r w:rsidR="008E5AA6">
        <w:t xml:space="preserve"> female selection</w:t>
      </w:r>
      <w:r>
        <w:t xml:space="preserve"> steps are skipped for the next </w:t>
      </w:r>
      <w:proofErr w:type="spellStart"/>
      <w:r>
        <w:rPr>
          <w:i/>
        </w:rPr>
        <w:t>i</w:t>
      </w:r>
      <w:proofErr w:type="spellEnd"/>
      <w:r w:rsidR="008E5AA6">
        <w:t xml:space="preserve">  parings</w:t>
      </w:r>
      <w:r>
        <w:t xml:space="preserve">, since </w:t>
      </w:r>
      <w:proofErr w:type="spellStart"/>
      <w:r>
        <w:rPr>
          <w:i/>
        </w:rPr>
        <w:t>f_a</w:t>
      </w:r>
      <w:proofErr w:type="spellEnd"/>
      <w:r>
        <w:rPr>
          <w:i/>
        </w:rPr>
        <w:t xml:space="preserve"> </w:t>
      </w:r>
      <w:r w:rsidRPr="0077015A">
        <w:t>is the female of the pair.</w:t>
      </w:r>
      <w:r>
        <w:t xml:space="preserve">).   Thus, she will parent the next </w:t>
      </w:r>
      <w:proofErr w:type="spellStart"/>
      <w:r>
        <w:rPr>
          <w:i/>
        </w:rPr>
        <w:t>i</w:t>
      </w:r>
      <w:proofErr w:type="spellEnd"/>
      <w:r>
        <w:rPr>
          <w:i/>
        </w:rPr>
        <w:t xml:space="preserve"> </w:t>
      </w:r>
      <w:r w:rsidRPr="0077015A">
        <w:t>offspring</w:t>
      </w:r>
      <w:r>
        <w:t xml:space="preserve">, unless the </w:t>
      </w:r>
      <w:proofErr w:type="spellStart"/>
      <w:r>
        <w:rPr>
          <w:i/>
        </w:rPr>
        <w:t>jth</w:t>
      </w:r>
      <w:proofErr w:type="spellEnd"/>
      <w:r>
        <w:rPr>
          <w:i/>
        </w:rPr>
        <w:t xml:space="preserve"> </w:t>
      </w:r>
      <w:r>
        <w:t xml:space="preserve">of her offspring assignments produces the maximum </w:t>
      </w:r>
      <w:r w:rsidR="00786FE8">
        <w:t xml:space="preserve">total </w:t>
      </w:r>
      <w:r>
        <w:t xml:space="preserve">offspring for the cycle (i.e. </w:t>
      </w:r>
      <w:r w:rsidR="007966E5">
        <w:rPr>
          <w:i/>
        </w:rPr>
        <w:fldChar w:fldCharType="begin"/>
      </w:r>
      <w:r w:rsidR="007966E5">
        <w:instrText xml:space="preserve"> REF sim_input_n0 \h </w:instrText>
      </w:r>
      <w:r w:rsidR="007966E5">
        <w:rPr>
          <w:i/>
        </w:rPr>
      </w:r>
      <w:r w:rsidR="007966E5">
        <w:rPr>
          <w:i/>
        </w:rPr>
        <w:fldChar w:fldCharType="separate"/>
      </w:r>
      <w:r w:rsidR="00872DA5" w:rsidRPr="004F3CC1">
        <w:rPr>
          <w:rStyle w:val="Heading3Char"/>
        </w:rPr>
        <w:t>N0</w:t>
      </w:r>
      <w:r w:rsidR="007966E5">
        <w:rPr>
          <w:i/>
        </w:rPr>
        <w:fldChar w:fldCharType="end"/>
      </w:r>
      <w:r>
        <w:t xml:space="preserve">is reached), and </w:t>
      </w:r>
      <w:r>
        <w:rPr>
          <w:i/>
        </w:rPr>
        <w:t>j</w:t>
      </w:r>
      <w:r>
        <w:t xml:space="preserve"> &lt; </w:t>
      </w:r>
      <w:proofErr w:type="spellStart"/>
      <w:r>
        <w:rPr>
          <w:i/>
        </w:rPr>
        <w:t>i</w:t>
      </w:r>
      <w:proofErr w:type="spellEnd"/>
      <w:r>
        <w:t>.</w:t>
      </w:r>
    </w:p>
    <w:p w14:paraId="36CF0E62" w14:textId="77777777" w:rsidR="00075AB0" w:rsidRDefault="00075AB0" w:rsidP="00075AB0">
      <w:pPr>
        <w:pStyle w:val="ListParagraph"/>
        <w:numPr>
          <w:ilvl w:val="0"/>
          <w:numId w:val="5"/>
        </w:numPr>
      </w:pPr>
      <w:bookmarkStart w:id="40" w:name="sim_input_repro_cycles"/>
      <w:r>
        <w:rPr>
          <w:rStyle w:val="Heading3Char"/>
        </w:rPr>
        <w:t>Reproductive c</w:t>
      </w:r>
      <w:r w:rsidRPr="00075AB0">
        <w:rPr>
          <w:rStyle w:val="Heading3Char"/>
        </w:rPr>
        <w:t>ycles</w:t>
      </w:r>
      <w:r>
        <w:t xml:space="preserve"> </w:t>
      </w:r>
      <w:bookmarkEnd w:id="40"/>
      <w:r>
        <w:t>shows the total number of reproductive cycles that will be simulated.</w:t>
      </w:r>
    </w:p>
    <w:p w14:paraId="406798B3" w14:textId="77777777" w:rsidR="00075AB0" w:rsidRDefault="00075AB0" w:rsidP="00075AB0">
      <w:pPr>
        <w:pStyle w:val="ListParagraph"/>
        <w:numPr>
          <w:ilvl w:val="0"/>
          <w:numId w:val="5"/>
        </w:numPr>
      </w:pPr>
      <w:bookmarkStart w:id="41" w:name="sim_input_monogamous"/>
      <w:r w:rsidRPr="004F3CC1">
        <w:rPr>
          <w:rStyle w:val="Heading3Char"/>
        </w:rPr>
        <w:t>Monogamous</w:t>
      </w:r>
      <w:bookmarkEnd w:id="41"/>
      <w:r>
        <w:t>, when checked, tells the simulation to enforce monogamy.</w:t>
      </w:r>
    </w:p>
    <w:p w14:paraId="6159CF5C" w14:textId="5F51B38D" w:rsidR="00075AB0" w:rsidRDefault="00075AB0" w:rsidP="00075AB0">
      <w:pPr>
        <w:pStyle w:val="ListParagraph"/>
        <w:numPr>
          <w:ilvl w:val="0"/>
          <w:numId w:val="5"/>
        </w:numPr>
      </w:pPr>
      <w:bookmarkStart w:id="42" w:name="sim_input_prob_male_birth"/>
      <w:commentRangeStart w:id="43"/>
      <w:r w:rsidRPr="00A60422">
        <w:rPr>
          <w:rStyle w:val="Heading3Char"/>
        </w:rPr>
        <w:t>Probability of male birth</w:t>
      </w:r>
      <w:r w:rsidR="00625B80">
        <w:t xml:space="preserve"> </w:t>
      </w:r>
      <w:bookmarkEnd w:id="42"/>
      <w:r w:rsidR="00625B80">
        <w:t xml:space="preserve">is used during reproductive cycles to determine the sex of new individuals.  As noted above in the description of the </w:t>
      </w:r>
      <w:r w:rsidR="00625B80" w:rsidRPr="00625B80">
        <w:rPr>
          <w:i/>
        </w:rPr>
        <w:t>N0</w:t>
      </w:r>
      <w:r w:rsidR="00625B80">
        <w:t xml:space="preserve">, it is used </w:t>
      </w:r>
      <w:ins w:id="44" w:author="brian hand" w:date="2017-06-05T14:04:00Z">
        <w:r w:rsidR="0017640D">
          <w:t>also</w:t>
        </w:r>
      </w:ins>
      <w:del w:id="45" w:author="brian hand" w:date="2017-06-05T14:04:00Z">
        <w:r w:rsidR="00625B80" w:rsidDel="0017640D">
          <w:delText>to</w:delText>
        </w:r>
      </w:del>
      <w:r w:rsidR="00625B80">
        <w:t xml:space="preserve"> in the </w:t>
      </w:r>
      <w:r w:rsidR="007966E5">
        <w:rPr>
          <w:i/>
        </w:rPr>
        <w:fldChar w:fldCharType="begin"/>
      </w:r>
      <w:r w:rsidR="007966E5">
        <w:instrText xml:space="preserve"> REF sim_input_n0 \h </w:instrText>
      </w:r>
      <w:r w:rsidR="007966E5">
        <w:rPr>
          <w:i/>
        </w:rPr>
      </w:r>
      <w:r w:rsidR="007966E5">
        <w:rPr>
          <w:i/>
        </w:rPr>
        <w:fldChar w:fldCharType="separate"/>
      </w:r>
      <w:r w:rsidR="00872DA5" w:rsidRPr="004F3CC1">
        <w:rPr>
          <w:rStyle w:val="Heading3Char"/>
        </w:rPr>
        <w:t>N0</w:t>
      </w:r>
      <w:r w:rsidR="007966E5">
        <w:rPr>
          <w:i/>
        </w:rPr>
        <w:fldChar w:fldCharType="end"/>
      </w:r>
      <w:r w:rsidR="00625B80">
        <w:t xml:space="preserve"> calculation, and so the latter is recalculated when this value is changed.  </w:t>
      </w:r>
      <w:commentRangeStart w:id="46"/>
      <w:r w:rsidR="00625B80">
        <w:t xml:space="preserve">When the </w:t>
      </w:r>
      <w:r w:rsidR="007966E5">
        <w:rPr>
          <w:i/>
        </w:rPr>
        <w:fldChar w:fldCharType="begin"/>
      </w:r>
      <w:r w:rsidR="007966E5">
        <w:instrText xml:space="preserve"> REF sim_input_cull_method \h </w:instrText>
      </w:r>
      <w:r w:rsidR="007966E5">
        <w:rPr>
          <w:i/>
        </w:rPr>
      </w:r>
      <w:r w:rsidR="007966E5">
        <w:rPr>
          <w:i/>
        </w:rPr>
        <w:fldChar w:fldCharType="separate"/>
      </w:r>
      <w:r w:rsidR="00872DA5" w:rsidRPr="00960C1D">
        <w:rPr>
          <w:rStyle w:val="Heading3Char"/>
        </w:rPr>
        <w:t>Cull method</w:t>
      </w:r>
      <w:r w:rsidR="00872DA5">
        <w:t xml:space="preserve"> </w:t>
      </w:r>
      <w:r w:rsidR="007966E5">
        <w:rPr>
          <w:i/>
        </w:rPr>
        <w:fldChar w:fldCharType="end"/>
      </w:r>
      <w:r w:rsidR="00625B80">
        <w:t xml:space="preserve">is set to </w:t>
      </w:r>
      <w:proofErr w:type="spellStart"/>
      <w:r w:rsidR="00625B80">
        <w:rPr>
          <w:i/>
        </w:rPr>
        <w:t>equal_sex_ratio</w:t>
      </w:r>
      <w:proofErr w:type="spellEnd"/>
      <w:r w:rsidR="00625B80">
        <w:t>, this parameter is automatically set to 0.5, and it</w:t>
      </w:r>
      <w:del w:id="47" w:author="brian hand" w:date="2017-06-05T14:04:00Z">
        <w:r w:rsidR="00625B80" w:rsidDel="0017640D">
          <w:delText>’</w:delText>
        </w:r>
      </w:del>
      <w:r w:rsidR="00625B80">
        <w:t xml:space="preserve">s entry box is disabled.  </w:t>
      </w:r>
      <w:commentRangeEnd w:id="43"/>
      <w:r w:rsidR="00625B80">
        <w:rPr>
          <w:rStyle w:val="CommentReference"/>
        </w:rPr>
        <w:commentReference w:id="43"/>
      </w:r>
      <w:commentRangeEnd w:id="46"/>
      <w:r w:rsidR="00F47AD1">
        <w:t xml:space="preserve"> </w:t>
      </w:r>
      <w:r w:rsidR="0017640D">
        <w:rPr>
          <w:rStyle w:val="CommentReference"/>
        </w:rPr>
        <w:commentReference w:id="46"/>
      </w:r>
      <w:r w:rsidR="00F47AD1">
        <w:t xml:space="preserve">  </w:t>
      </w:r>
      <w:commentRangeStart w:id="48"/>
      <w:r w:rsidR="00F47AD1">
        <w:t xml:space="preserve">  </w:t>
      </w:r>
      <w:commentRangeEnd w:id="48"/>
      <w:r w:rsidR="00F47AD1">
        <w:rPr>
          <w:rStyle w:val="CommentReference"/>
        </w:rPr>
        <w:commentReference w:id="48"/>
      </w:r>
    </w:p>
    <w:p w14:paraId="4D74EF70" w14:textId="77777777" w:rsidR="007B41A0" w:rsidRDefault="004F3CC1" w:rsidP="001A12AB">
      <w:pPr>
        <w:pStyle w:val="ListParagraph"/>
        <w:numPr>
          <w:ilvl w:val="0"/>
          <w:numId w:val="5"/>
        </w:numPr>
      </w:pPr>
      <w:bookmarkStart w:id="49" w:name="sim_input_pop_size"/>
      <w:r w:rsidRPr="004F3CC1">
        <w:rPr>
          <w:rStyle w:val="Heading3Char"/>
        </w:rPr>
        <w:t>Population size</w:t>
      </w:r>
      <w:r>
        <w:t xml:space="preserve"> </w:t>
      </w:r>
      <w:bookmarkEnd w:id="49"/>
      <w:r>
        <w:t>shows the number of individuals that will be created in the simulation’s initial population.</w:t>
      </w:r>
      <w:r w:rsidR="007B41A0">
        <w:t xml:space="preserve">  Thereafter the size will change according to the reproductive parameters, notably </w:t>
      </w:r>
      <w:r w:rsidR="007B41A0">
        <w:rPr>
          <w:i/>
        </w:rPr>
        <w:t>N0</w:t>
      </w:r>
      <w:r w:rsidR="007B41A0">
        <w:t>.</w:t>
      </w:r>
    </w:p>
    <w:p w14:paraId="1A126E90" w14:textId="055C4DAB" w:rsidR="001A12AB" w:rsidRDefault="00467224" w:rsidP="00A60422">
      <w:pPr>
        <w:pStyle w:val="ListParagraph"/>
        <w:numPr>
          <w:ilvl w:val="0"/>
          <w:numId w:val="8"/>
        </w:numPr>
      </w:pPr>
      <w:bookmarkStart w:id="50" w:name="sim_input_geneome_section"/>
      <w:r>
        <w:rPr>
          <w:noProof/>
          <w:lang w:eastAsia="en-US" w:bidi="ar-SA"/>
        </w:rPr>
        <mc:AlternateContent>
          <mc:Choice Requires="wps">
            <w:drawing>
              <wp:anchor distT="0" distB="0" distL="114300" distR="114300" simplePos="0" relativeHeight="251654656" behindDoc="0" locked="0" layoutInCell="1" allowOverlap="1" wp14:anchorId="4C8D6F2D" wp14:editId="6B70EBDD">
                <wp:simplePos x="0" y="0"/>
                <wp:positionH relativeFrom="column">
                  <wp:posOffset>2252345</wp:posOffset>
                </wp:positionH>
                <wp:positionV relativeFrom="paragraph">
                  <wp:posOffset>1931035</wp:posOffset>
                </wp:positionV>
                <wp:extent cx="224917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a:effectLst/>
                      </wps:spPr>
                      <wps:txbx>
                        <w:txbxContent>
                          <w:p w14:paraId="3C18E539" w14:textId="77777777" w:rsidR="00EA5B1D" w:rsidRPr="0027513E" w:rsidRDefault="00EA5B1D" w:rsidP="00960C1D">
                            <w:pPr>
                              <w:pStyle w:val="Caption"/>
                              <w:rPr>
                                <w:rFonts w:cs="Mangal"/>
                                <w:noProof/>
                                <w:szCs w:val="21"/>
                              </w:rPr>
                            </w:pPr>
                            <w:bookmarkStart w:id="51" w:name="_Ref483343317"/>
                            <w:r>
                              <w:t xml:space="preserve">Figure </w:t>
                            </w:r>
                            <w:fldSimple w:instr=" SEQ Figure \* ARABIC ">
                              <w:r>
                                <w:rPr>
                                  <w:noProof/>
                                </w:rPr>
                                <w:t>5</w:t>
                              </w:r>
                            </w:fldSimple>
                            <w:bookmarkEnd w:id="51"/>
                            <w:r>
                              <w:t xml:space="preserve"> Simulation interface, genome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left:0;text-align:left;margin-left:177.35pt;margin-top:152.05pt;width:177.1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c4NAIAAHI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" stroked="f">
                <v:textbox style="mso-fit-shape-to-text:t" inset="0,0,0,0">
                  <w:txbxContent>
                    <w:p w14:paraId="3C18E539" w14:textId="77777777" w:rsidR="00EA5B1D" w:rsidRPr="0027513E" w:rsidRDefault="00EA5B1D" w:rsidP="00960C1D">
                      <w:pPr>
                        <w:pStyle w:val="Caption"/>
                        <w:rPr>
                          <w:rFonts w:cs="Mangal"/>
                          <w:noProof/>
                          <w:szCs w:val="21"/>
                        </w:rPr>
                      </w:pPr>
                      <w:bookmarkStart w:id="52" w:name="_Ref483343317"/>
                      <w:r>
                        <w:t xml:space="preserve">Figure </w:t>
                      </w:r>
                      <w:fldSimple w:instr=" SEQ Figure \* ARABIC ">
                        <w:r>
                          <w:rPr>
                            <w:noProof/>
                          </w:rPr>
                          <w:t>5</w:t>
                        </w:r>
                      </w:fldSimple>
                      <w:bookmarkEnd w:id="52"/>
                      <w:r>
                        <w:t xml:space="preserve"> Simulation interface, genome section</w:t>
                      </w:r>
                    </w:p>
                  </w:txbxContent>
                </v:textbox>
              </v:shape>
            </w:pict>
          </mc:Fallback>
        </mc:AlternateContent>
      </w:r>
      <w:r w:rsidR="00960C1D">
        <w:rPr>
          <w:noProof/>
          <w:lang w:eastAsia="en-US" w:bidi="ar-SA"/>
        </w:rPr>
        <w:drawing>
          <wp:anchor distT="182880" distB="548640" distL="114300" distR="114300" simplePos="0" relativeHeight="251651584" behindDoc="0" locked="0" layoutInCell="1" allowOverlap="1" wp14:anchorId="7A2AA461" wp14:editId="50F11A5E">
            <wp:simplePos x="0" y="0"/>
            <wp:positionH relativeFrom="column">
              <wp:posOffset>2281555</wp:posOffset>
            </wp:positionH>
            <wp:positionV relativeFrom="paragraph">
              <wp:posOffset>554355</wp:posOffset>
            </wp:positionV>
            <wp:extent cx="1949450" cy="1323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genome.png"/>
                    <pic:cNvPicPr/>
                  </pic:nvPicPr>
                  <pic:blipFill>
                    <a:blip r:embed="rId16">
                      <a:extLst>
                        <a:ext uri="{28A0092B-C50C-407E-A947-70E740481C1C}">
                          <a14:useLocalDpi xmlns:a14="http://schemas.microsoft.com/office/drawing/2010/main" val="0"/>
                        </a:ext>
                      </a:extLst>
                    </a:blip>
                    <a:stretch>
                      <a:fillRect/>
                    </a:stretch>
                  </pic:blipFill>
                  <pic:spPr>
                    <a:xfrm>
                      <a:off x="0" y="0"/>
                      <a:ext cx="1949450" cy="1323340"/>
                    </a:xfrm>
                    <a:prstGeom prst="rect">
                      <a:avLst/>
                    </a:prstGeom>
                  </pic:spPr>
                </pic:pic>
              </a:graphicData>
            </a:graphic>
            <wp14:sizeRelH relativeFrom="margin">
              <wp14:pctWidth>0</wp14:pctWidth>
            </wp14:sizeRelH>
            <wp14:sizeRelV relativeFrom="margin">
              <wp14:pctHeight>0</wp14:pctHeight>
            </wp14:sizeRelV>
          </wp:anchor>
        </w:drawing>
      </w:r>
      <w:bookmarkStart w:id="53" w:name="_Toc484433187"/>
      <w:r w:rsidR="001A12AB" w:rsidRPr="00A60422">
        <w:rPr>
          <w:rStyle w:val="Heading2Char"/>
        </w:rPr>
        <w:t>The Genome section</w:t>
      </w:r>
      <w:bookmarkEnd w:id="53"/>
      <w:r w:rsidR="00960C1D">
        <w:rPr>
          <w:rStyle w:val="Heading2Char"/>
        </w:rPr>
        <w:t xml:space="preserve"> </w:t>
      </w:r>
      <w:bookmarkEnd w:id="50"/>
      <w:r w:rsidR="00960C1D">
        <w:t>(</w:t>
      </w:r>
      <w:r w:rsidR="000F550E">
        <w:fldChar w:fldCharType="begin"/>
      </w:r>
      <w:r w:rsidR="000F550E">
        <w:instrText xml:space="preserve"> REF _Ref483343317 \h </w:instrText>
      </w:r>
      <w:r w:rsidR="000F550E">
        <w:fldChar w:fldCharType="separate"/>
      </w:r>
      <w:r w:rsidR="00872DA5">
        <w:t xml:space="preserve">Figure </w:t>
      </w:r>
      <w:r w:rsidR="00872DA5">
        <w:rPr>
          <w:noProof/>
        </w:rPr>
        <w:t>5</w:t>
      </w:r>
      <w:r w:rsidR="000F550E">
        <w:fldChar w:fldCharType="end"/>
      </w:r>
      <w:r w:rsidR="00960C1D">
        <w:t>) parameters</w:t>
      </w:r>
      <w:r w:rsidR="00A60422">
        <w:t xml:space="preserve"> determine the simulated individuals’ allelic content.</w:t>
      </w:r>
      <w:r w:rsidR="00F47AD1">
        <w:t xml:space="preserve"> </w:t>
      </w:r>
    </w:p>
    <w:p w14:paraId="502839BE" w14:textId="13ADF4C8" w:rsidR="00A60422" w:rsidRDefault="00A60422" w:rsidP="00A60422">
      <w:pPr>
        <w:pStyle w:val="ListParagraph"/>
        <w:numPr>
          <w:ilvl w:val="1"/>
          <w:numId w:val="8"/>
        </w:numPr>
      </w:pPr>
      <w:bookmarkStart w:id="54" w:name="sim_input_mutation_freq"/>
      <w:bookmarkStart w:id="55" w:name="mutation_frequency"/>
      <w:r w:rsidRPr="00D7576D">
        <w:rPr>
          <w:rStyle w:val="Heading3Char"/>
        </w:rPr>
        <w:t>Mutation frequency</w:t>
      </w:r>
      <w:bookmarkEnd w:id="54"/>
      <w:r>
        <w:t xml:space="preserve">, </w:t>
      </w:r>
      <w:bookmarkEnd w:id="55"/>
      <w:r>
        <w:t xml:space="preserve">if non-zero, </w:t>
      </w:r>
      <w:r w:rsidR="00D7576D">
        <w:t xml:space="preserve">is applied to microsatellites (not to SNPs).  It will be </w:t>
      </w:r>
      <w:r>
        <w:t xml:space="preserve">used </w:t>
      </w:r>
      <w:r w:rsidR="002A2B57">
        <w:t>to set the</w:t>
      </w:r>
      <w:r>
        <w:t xml:space="preserve"> </w:t>
      </w:r>
      <w:proofErr w:type="spellStart"/>
      <w:r>
        <w:t>simuPOP</w:t>
      </w:r>
      <w:proofErr w:type="spellEnd"/>
      <w:r>
        <w:t xml:space="preserve"> simulation </w:t>
      </w:r>
      <w:proofErr w:type="spellStart"/>
      <w:r>
        <w:t>S</w:t>
      </w:r>
      <w:r w:rsidR="002A2B57">
        <w:t>t</w:t>
      </w:r>
      <w:r>
        <w:t>epwiseMutater</w:t>
      </w:r>
      <w:r w:rsidR="00D7576D">
        <w:t>’s</w:t>
      </w:r>
      <w:proofErr w:type="spellEnd"/>
      <w:r w:rsidR="00D7576D">
        <w:t xml:space="preserve"> rate parameter.</w:t>
      </w:r>
    </w:p>
    <w:p w14:paraId="323C070A" w14:textId="30A14D88" w:rsidR="006C5D9F" w:rsidRDefault="006C5D9F" w:rsidP="006C5D9F">
      <w:pPr>
        <w:pStyle w:val="ListParagraph"/>
        <w:numPr>
          <w:ilvl w:val="1"/>
          <w:numId w:val="8"/>
        </w:numPr>
      </w:pPr>
      <w:bookmarkStart w:id="56" w:name="sim_input_num_msats"/>
      <w:r w:rsidRPr="00D7576D">
        <w:rPr>
          <w:rStyle w:val="Heading3Char"/>
        </w:rPr>
        <w:t>Number of microsatellites</w:t>
      </w:r>
      <w:bookmarkEnd w:id="56"/>
      <w:r w:rsidR="00B95A87">
        <w:t xml:space="preserve">, simulated as diploid.  Note that in cases in which you specify both </w:t>
      </w:r>
      <w:r w:rsidR="00B95A87">
        <w:rPr>
          <w:i/>
        </w:rPr>
        <w:t xml:space="preserve">n </w:t>
      </w:r>
      <w:r w:rsidR="00B95A87">
        <w:t xml:space="preserve">microsatellites and </w:t>
      </w:r>
      <w:r w:rsidR="00B95A87">
        <w:rPr>
          <w:i/>
        </w:rPr>
        <w:t xml:space="preserve">m </w:t>
      </w:r>
      <w:r w:rsidR="00B95A87">
        <w:t xml:space="preserve">SNPs, in the output genepop file, the first </w:t>
      </w:r>
      <w:r w:rsidR="00B95A87">
        <w:rPr>
          <w:i/>
        </w:rPr>
        <w:t>n</w:t>
      </w:r>
      <w:r w:rsidR="00B95A87">
        <w:t xml:space="preserve"> loci are the microsatellites and the last </w:t>
      </w:r>
      <w:r w:rsidR="00B95A87">
        <w:rPr>
          <w:i/>
        </w:rPr>
        <w:t>m</w:t>
      </w:r>
      <w:r w:rsidR="00B95A87">
        <w:t xml:space="preserve"> loci are the SNPs.</w:t>
      </w:r>
    </w:p>
    <w:p w14:paraId="43E6DC61" w14:textId="77777777" w:rsidR="00D7576D" w:rsidRDefault="00B95A87" w:rsidP="00D7576D">
      <w:pPr>
        <w:pStyle w:val="ListParagraph"/>
        <w:numPr>
          <w:ilvl w:val="1"/>
          <w:numId w:val="8"/>
        </w:numPr>
      </w:pPr>
      <w:bookmarkStart w:id="57" w:name="sim_input_num_snps"/>
      <w:r w:rsidRPr="00D7576D">
        <w:rPr>
          <w:rStyle w:val="Heading3Char"/>
        </w:rPr>
        <w:t>Number of SNPs</w:t>
      </w:r>
      <w:bookmarkEnd w:id="57"/>
      <w:r>
        <w:t>, simulated as diploid.</w:t>
      </w:r>
    </w:p>
    <w:p w14:paraId="0AA1559A" w14:textId="6CBFD7F9" w:rsidR="001A12AB" w:rsidRDefault="00960C1D" w:rsidP="00D7576D">
      <w:pPr>
        <w:pStyle w:val="ListParagraph"/>
        <w:numPr>
          <w:ilvl w:val="1"/>
          <w:numId w:val="8"/>
        </w:numPr>
      </w:pPr>
      <w:bookmarkStart w:id="58" w:name="sim_input_starting_msat_tot"/>
      <w:r>
        <w:rPr>
          <w:noProof/>
          <w:lang w:eastAsia="en-US" w:bidi="ar-SA"/>
        </w:rPr>
        <mc:AlternateContent>
          <mc:Choice Requires="wps">
            <w:drawing>
              <wp:anchor distT="0" distB="0" distL="114300" distR="114300" simplePos="0" relativeHeight="251658752" behindDoc="0" locked="0" layoutInCell="1" allowOverlap="1" wp14:anchorId="2F5A1247" wp14:editId="2D7BF13B">
                <wp:simplePos x="0" y="0"/>
                <wp:positionH relativeFrom="column">
                  <wp:posOffset>1805940</wp:posOffset>
                </wp:positionH>
                <wp:positionV relativeFrom="paragraph">
                  <wp:posOffset>3395980</wp:posOffset>
                </wp:positionV>
                <wp:extent cx="26695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69540" cy="635"/>
                        </a:xfrm>
                        <a:prstGeom prst="rect">
                          <a:avLst/>
                        </a:prstGeom>
                        <a:solidFill>
                          <a:prstClr val="white"/>
                        </a:solidFill>
                        <a:ln>
                          <a:noFill/>
                        </a:ln>
                        <a:effectLst/>
                      </wps:spPr>
                      <wps:txbx>
                        <w:txbxContent>
                          <w:p w14:paraId="086ABAE9" w14:textId="77777777" w:rsidR="00EA5B1D" w:rsidRPr="00E772DD" w:rsidRDefault="00EA5B1D" w:rsidP="00960C1D">
                            <w:pPr>
                              <w:pStyle w:val="Caption"/>
                              <w:rPr>
                                <w:rFonts w:cs="Mangal"/>
                                <w:noProof/>
                                <w:szCs w:val="21"/>
                              </w:rPr>
                            </w:pPr>
                            <w:bookmarkStart w:id="59" w:name="_Ref483343290"/>
                            <w:r>
                              <w:t xml:space="preserve">Figure </w:t>
                            </w:r>
                            <w:fldSimple w:instr=" SEQ Figure \* ARABIC ">
                              <w:r>
                                <w:rPr>
                                  <w:noProof/>
                                </w:rPr>
                                <w:t>6</w:t>
                              </w:r>
                            </w:fldSimple>
                            <w:bookmarkEnd w:id="59"/>
                            <w:r>
                              <w:t>, Simulation interface, simulation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142.2pt;margin-top:267.4pt;width:210.2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TqMwIAAHI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pNQVhiS&#10;aKe6wD5Dx+4iO63zOSVtHaWFjtyk8uD35IxNdxWa+EvtMIoTz+crtxFMknM6m326/UghSbHZzW3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" stroked="f">
                <v:textbox style="mso-fit-shape-to-text:t" inset="0,0,0,0">
                  <w:txbxContent>
                    <w:p w14:paraId="086ABAE9" w14:textId="77777777" w:rsidR="00EA5B1D" w:rsidRPr="00E772DD" w:rsidRDefault="00EA5B1D" w:rsidP="00960C1D">
                      <w:pPr>
                        <w:pStyle w:val="Caption"/>
                        <w:rPr>
                          <w:rFonts w:cs="Mangal"/>
                          <w:noProof/>
                          <w:szCs w:val="21"/>
                        </w:rPr>
                      </w:pPr>
                      <w:bookmarkStart w:id="60" w:name="_Ref483343290"/>
                      <w:r>
                        <w:t xml:space="preserve">Figure </w:t>
                      </w:r>
                      <w:fldSimple w:instr=" SEQ Figure \* ARABIC ">
                        <w:r>
                          <w:rPr>
                            <w:noProof/>
                          </w:rPr>
                          <w:t>6</w:t>
                        </w:r>
                      </w:fldSimple>
                      <w:bookmarkEnd w:id="60"/>
                      <w:r>
                        <w:t>, Simulation interface, simulation section</w:t>
                      </w:r>
                    </w:p>
                  </w:txbxContent>
                </v:textbox>
              </v:shape>
            </w:pict>
          </mc:Fallback>
        </mc:AlternateContent>
      </w:r>
      <w:r>
        <w:rPr>
          <w:noProof/>
          <w:lang w:eastAsia="en-US" w:bidi="ar-SA"/>
        </w:rPr>
        <w:drawing>
          <wp:anchor distT="182880" distB="548640" distL="114300" distR="114300" simplePos="0" relativeHeight="251656704" behindDoc="0" locked="0" layoutInCell="1" allowOverlap="1" wp14:anchorId="06E22A32" wp14:editId="2D7977C3">
            <wp:simplePos x="0" y="0"/>
            <wp:positionH relativeFrom="column">
              <wp:posOffset>1805940</wp:posOffset>
            </wp:positionH>
            <wp:positionV relativeFrom="paragraph">
              <wp:posOffset>1555750</wp:posOffset>
            </wp:positionV>
            <wp:extent cx="2669540" cy="17830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simulation.png"/>
                    <pic:cNvPicPr/>
                  </pic:nvPicPr>
                  <pic:blipFill>
                    <a:blip r:embed="rId17">
                      <a:extLst>
                        <a:ext uri="{28A0092B-C50C-407E-A947-70E740481C1C}">
                          <a14:useLocalDpi xmlns:a14="http://schemas.microsoft.com/office/drawing/2010/main" val="0"/>
                        </a:ext>
                      </a:extLst>
                    </a:blip>
                    <a:stretch>
                      <a:fillRect/>
                    </a:stretch>
                  </pic:blipFill>
                  <pic:spPr>
                    <a:xfrm>
                      <a:off x="0" y="0"/>
                      <a:ext cx="2669540" cy="1783080"/>
                    </a:xfrm>
                    <a:prstGeom prst="rect">
                      <a:avLst/>
                    </a:prstGeom>
                  </pic:spPr>
                </pic:pic>
              </a:graphicData>
            </a:graphic>
            <wp14:sizeRelH relativeFrom="margin">
              <wp14:pctWidth>0</wp14:pctWidth>
            </wp14:sizeRelH>
            <wp14:sizeRelV relativeFrom="margin">
              <wp14:pctHeight>0</wp14:pctHeight>
            </wp14:sizeRelV>
          </wp:anchor>
        </w:drawing>
      </w:r>
      <w:r w:rsidR="00B95A87" w:rsidRPr="00D7576D">
        <w:rPr>
          <w:rStyle w:val="Heading3Char"/>
        </w:rPr>
        <w:t xml:space="preserve">Starting </w:t>
      </w:r>
      <w:proofErr w:type="spellStart"/>
      <w:r w:rsidR="00B95A87" w:rsidRPr="00D7576D">
        <w:rPr>
          <w:rStyle w:val="Heading3Char"/>
        </w:rPr>
        <w:t>Msat</w:t>
      </w:r>
      <w:proofErr w:type="spellEnd"/>
      <w:r w:rsidR="00B95A87" w:rsidRPr="00D7576D">
        <w:rPr>
          <w:rStyle w:val="Heading3Char"/>
        </w:rPr>
        <w:t xml:space="preserve"> allele total</w:t>
      </w:r>
      <w:r w:rsidR="00B95A87">
        <w:t xml:space="preserve"> </w:t>
      </w:r>
      <w:bookmarkEnd w:id="58"/>
      <w:r w:rsidR="00B95A87">
        <w:t xml:space="preserve">gives the </w:t>
      </w:r>
      <w:r w:rsidR="009A71E9">
        <w:t>initial</w:t>
      </w:r>
      <w:r w:rsidR="00B95A87">
        <w:t xml:space="preserve"> number of </w:t>
      </w:r>
      <w:r w:rsidR="009A71E9">
        <w:t>microsatellite</w:t>
      </w:r>
      <w:r w:rsidR="00B95A87">
        <w:t xml:space="preserve"> alleles present in each microsatellite in the initial population.</w:t>
      </w:r>
      <w:r w:rsidR="00A05226">
        <w:t xml:space="preserve">  For each microsatellite, </w:t>
      </w:r>
      <w:r w:rsidR="00A05226">
        <w:lastRenderedPageBreak/>
        <w:t xml:space="preserve">the </w:t>
      </w:r>
      <w:r w:rsidR="00385A29">
        <w:t>initial</w:t>
      </w:r>
      <w:r w:rsidR="00A05226">
        <w:t xml:space="preserve"> genotype frequencies are drawn from the Dirichlet distribution.  With </w:t>
      </w:r>
      <w:r w:rsidR="007966E5">
        <w:fldChar w:fldCharType="begin"/>
      </w:r>
      <w:r w:rsidR="007966E5">
        <w:instrText xml:space="preserve"> REF sim_input_num_msats \h </w:instrText>
      </w:r>
      <w:r w:rsidR="007966E5">
        <w:fldChar w:fldCharType="separate"/>
      </w:r>
      <w:r w:rsidR="00872DA5" w:rsidRPr="00D7576D">
        <w:rPr>
          <w:rStyle w:val="Heading3Char"/>
        </w:rPr>
        <w:t>Number of microsatellites</w:t>
      </w:r>
      <w:r w:rsidR="007966E5">
        <w:fldChar w:fldCharType="end"/>
      </w:r>
      <w:r w:rsidR="00A05226">
        <w:t xml:space="preserve"> </w:t>
      </w:r>
      <w:r w:rsidR="007966E5">
        <w:t xml:space="preserve">set to </w:t>
      </w:r>
      <w:r w:rsidR="00A05226">
        <w:t>10, for example, each microsatellite will have 10 alleles with frequencies given by the Dirichlet distribution</w:t>
      </w:r>
      <w:r w:rsidR="00BC3443">
        <w:t xml:space="preserve"> of order 10, with alpha’s uniformly set to</w:t>
      </w:r>
      <w:r w:rsidR="00A05226">
        <w:t xml:space="preserve"> 1.0.</w:t>
      </w:r>
      <w:r w:rsidR="00E11D44">
        <w:t xml:space="preserve">  The maximum allowed number of alleles is </w:t>
      </w:r>
      <w:r w:rsidR="00D7576D">
        <w:t>100.</w:t>
      </w:r>
    </w:p>
    <w:p w14:paraId="6A5D98AF" w14:textId="77777777" w:rsidR="00D7576D" w:rsidRDefault="00D7576D" w:rsidP="00D7576D">
      <w:pPr>
        <w:pStyle w:val="ListParagraph"/>
        <w:numPr>
          <w:ilvl w:val="0"/>
          <w:numId w:val="8"/>
        </w:numPr>
      </w:pPr>
      <w:bookmarkStart w:id="61" w:name="_Toc484433188"/>
      <w:bookmarkStart w:id="62" w:name="sim_input_simulation_section"/>
      <w:r w:rsidRPr="00550382">
        <w:rPr>
          <w:rStyle w:val="Heading2Char"/>
        </w:rPr>
        <w:t>The Simulation section</w:t>
      </w:r>
      <w:bookmarkEnd w:id="61"/>
      <w:r>
        <w:t xml:space="preserve"> </w:t>
      </w:r>
      <w:bookmarkEnd w:id="62"/>
      <w:r w:rsidR="00960C1D">
        <w:t>(</w:t>
      </w:r>
      <w:r w:rsidR="000F550E">
        <w:fldChar w:fldCharType="begin"/>
      </w:r>
      <w:r w:rsidR="000F550E">
        <w:instrText xml:space="preserve"> REF _Ref483343290 \h </w:instrText>
      </w:r>
      <w:r w:rsidR="000F550E">
        <w:fldChar w:fldCharType="separate"/>
      </w:r>
      <w:r w:rsidR="00872DA5">
        <w:t xml:space="preserve">Figure </w:t>
      </w:r>
      <w:r w:rsidR="00872DA5">
        <w:rPr>
          <w:noProof/>
        </w:rPr>
        <w:t>6</w:t>
      </w:r>
      <w:r w:rsidR="000F550E">
        <w:fldChar w:fldCharType="end"/>
      </w:r>
      <w:r w:rsidR="00960C1D">
        <w:t>) p</w:t>
      </w:r>
      <w:r>
        <w:t>arameters</w:t>
      </w:r>
      <w:r w:rsidR="00960C1D">
        <w:t xml:space="preserve"> determine several per-cycle </w:t>
      </w:r>
      <w:proofErr w:type="spellStart"/>
      <w:r w:rsidR="00960C1D">
        <w:t>behaviours</w:t>
      </w:r>
      <w:proofErr w:type="spellEnd"/>
      <w:r>
        <w:t>:</w:t>
      </w:r>
    </w:p>
    <w:p w14:paraId="23B76411" w14:textId="77777777" w:rsidR="00624DA3" w:rsidRDefault="00624DA3" w:rsidP="00624DA3">
      <w:pPr>
        <w:pStyle w:val="ListParagraph"/>
        <w:numPr>
          <w:ilvl w:val="1"/>
          <w:numId w:val="8"/>
        </w:numPr>
      </w:pPr>
      <w:bookmarkStart w:id="63" w:name="sim_input_cull_method"/>
      <w:commentRangeStart w:id="64"/>
      <w:r w:rsidRPr="00960C1D">
        <w:rPr>
          <w:rStyle w:val="Heading3Char"/>
        </w:rPr>
        <w:t>Cull method</w:t>
      </w:r>
      <w:r>
        <w:t xml:space="preserve"> </w:t>
      </w:r>
      <w:bookmarkEnd w:id="63"/>
      <w:r>
        <w:t>indicates one of two possible per-cycle methods whereby individuals are removed from the population.</w:t>
      </w:r>
      <w:commentRangeEnd w:id="64"/>
      <w:r>
        <w:rPr>
          <w:rStyle w:val="CommentReference"/>
        </w:rPr>
        <w:commentReference w:id="64"/>
      </w:r>
    </w:p>
    <w:p w14:paraId="4D86A8A2" w14:textId="77777777" w:rsidR="00D7576D" w:rsidRDefault="00D7576D" w:rsidP="00D7576D">
      <w:pPr>
        <w:pStyle w:val="ListParagraph"/>
        <w:numPr>
          <w:ilvl w:val="1"/>
          <w:numId w:val="8"/>
        </w:numPr>
      </w:pPr>
      <w:bookmarkStart w:id="65" w:name="sim_input_replicates"/>
      <w:r w:rsidRPr="00960C1D">
        <w:rPr>
          <w:rStyle w:val="Heading3Char"/>
        </w:rPr>
        <w:t>Replicates</w:t>
      </w:r>
      <w:r>
        <w:t xml:space="preserve"> </w:t>
      </w:r>
      <w:bookmarkEnd w:id="65"/>
      <w:r w:rsidR="00960C1D">
        <w:t>sets</w:t>
      </w:r>
      <w:r>
        <w:t xml:space="preserve"> the number of independent </w:t>
      </w:r>
      <w:r w:rsidR="00960C1D">
        <w:t>simulations</w:t>
      </w:r>
      <w:r>
        <w:t xml:space="preserve"> run with the current parameter set.  These can be run in parallel if you specify more than one process in the </w:t>
      </w:r>
      <w:r w:rsidR="0080120C">
        <w:rPr>
          <w:i/>
        </w:rPr>
        <w:fldChar w:fldCharType="begin"/>
      </w:r>
      <w:r w:rsidR="0080120C">
        <w:instrText xml:space="preserve"> REF sim_input_processes \h </w:instrText>
      </w:r>
      <w:r w:rsidR="0080120C">
        <w:rPr>
          <w:i/>
        </w:rPr>
      </w:r>
      <w:r w:rsidR="0080120C">
        <w:rPr>
          <w:i/>
        </w:rPr>
        <w:fldChar w:fldCharType="separate"/>
      </w:r>
      <w:r w:rsidR="00872DA5" w:rsidRPr="009D6AD2">
        <w:rPr>
          <w:rStyle w:val="Heading3Char"/>
        </w:rPr>
        <w:t>Processes</w:t>
      </w:r>
      <w:r w:rsidR="0080120C">
        <w:rPr>
          <w:i/>
        </w:rPr>
        <w:fldChar w:fldCharType="end"/>
      </w:r>
      <w:r w:rsidR="0080120C">
        <w:rPr>
          <w:i/>
        </w:rPr>
        <w:t xml:space="preserve"> </w:t>
      </w:r>
      <w:r w:rsidR="009D6AD2">
        <w:t>parameter</w:t>
      </w:r>
      <w:r>
        <w:t>.</w:t>
      </w:r>
    </w:p>
    <w:p w14:paraId="42001B21" w14:textId="5B03A02D" w:rsidR="00D7576D" w:rsidRDefault="0015005A" w:rsidP="000E7580">
      <w:pPr>
        <w:pStyle w:val="ListParagraph"/>
        <w:numPr>
          <w:ilvl w:val="1"/>
          <w:numId w:val="8"/>
        </w:numPr>
      </w:pPr>
      <w:bookmarkStart w:id="66" w:name="sim_input_nb_and_census_adjustment"/>
      <w:r w:rsidRPr="00960C1D">
        <w:rPr>
          <w:rStyle w:val="Heading3Char"/>
        </w:rPr>
        <w:t>Nb and census adjustment</w:t>
      </w:r>
      <w:r>
        <w:t xml:space="preserve"> </w:t>
      </w:r>
      <w:bookmarkEnd w:id="66"/>
      <w:r>
        <w:t>offers one or more</w:t>
      </w:r>
      <w:r w:rsidR="000E7580">
        <w:t xml:space="preserve"> specifications that will change the target Nb and the number of individuals in the population by a fixed rate and at a range of cycles (one or more).  Entries are of the form </w:t>
      </w:r>
      <w:proofErr w:type="spellStart"/>
      <w:r w:rsidR="000E7580">
        <w:t>min-max:rate</w:t>
      </w:r>
      <w:proofErr w:type="spellEnd"/>
      <w:r w:rsidR="000E7580">
        <w:t>, specifying a change in Nb and census size applied at cycle numbers min through max.  The values conform to min &lt;= 2 &lt;= max, and rate &gt;= 0.0.  No adjustment is made with rate = 0.0.  For example, to reduce the Nb and the total number of individuals by a tenth at cycle 3</w:t>
      </w:r>
      <w:r w:rsidR="00AF6B96">
        <w:t xml:space="preserve"> (remaining in effect for the remaining cycles, unless another adjustment is added to the list)</w:t>
      </w:r>
      <w:proofErr w:type="gramStart"/>
      <w:r w:rsidR="000E7580">
        <w:t>,</w:t>
      </w:r>
      <w:proofErr w:type="gramEnd"/>
      <w:r w:rsidR="000E7580">
        <w:t xml:space="preserve"> you would edit the entry to read, 3-3:0.1.  The adjustments are different, depending whether the rate is less than or greater than 1.0.</w:t>
      </w:r>
    </w:p>
    <w:p w14:paraId="191D9762" w14:textId="77777777" w:rsidR="000E7580" w:rsidRDefault="000E7580" w:rsidP="000E7580">
      <w:pPr>
        <w:pStyle w:val="ListParagraph"/>
        <w:numPr>
          <w:ilvl w:val="2"/>
          <w:numId w:val="8"/>
        </w:numPr>
      </w:pPr>
      <w:r>
        <w:t xml:space="preserve">If the rate is less than 1.0, the target </w:t>
      </w:r>
      <w:r w:rsidRPr="00003F7F">
        <w:rPr>
          <w:i/>
        </w:rPr>
        <w:t>Nb</w:t>
      </w:r>
      <w:r>
        <w:t xml:space="preserve"> value, and each age class in the current census is reduced by the proportion given by rate.   Note that the change in </w:t>
      </w:r>
      <w:r w:rsidRPr="000E7580">
        <w:rPr>
          <w:i/>
        </w:rPr>
        <w:t>Nb</w:t>
      </w:r>
      <w:r>
        <w:t xml:space="preserve"> will result in a change to </w:t>
      </w:r>
      <w:r w:rsidRPr="000E7580">
        <w:rPr>
          <w:i/>
        </w:rPr>
        <w:t>N0</w:t>
      </w:r>
      <w:r>
        <w:rPr>
          <w:i/>
        </w:rPr>
        <w:t xml:space="preserve"> </w:t>
      </w:r>
      <w:r>
        <w:t>as described above the</w:t>
      </w:r>
      <w:r w:rsidR="00003F7F">
        <w:t xml:space="preserve"> Population section’s </w:t>
      </w:r>
      <w:del w:id="67" w:author="brian hand" w:date="2017-06-05T14:14:00Z">
        <w:r w:rsidR="00003F7F" w:rsidDel="008F6408">
          <w:delText xml:space="preserve"> </w:delText>
        </w:r>
      </w:del>
      <w:r w:rsidR="00003F7F">
        <w:t xml:space="preserve">description of </w:t>
      </w:r>
      <w:r w:rsidR="00003F7F" w:rsidRPr="00003F7F">
        <w:rPr>
          <w:i/>
        </w:rPr>
        <w:t>N0</w:t>
      </w:r>
      <w:r>
        <w:t>.</w:t>
      </w:r>
    </w:p>
    <w:p w14:paraId="1F454EA4" w14:textId="77777777" w:rsidR="000E7580" w:rsidRDefault="000E7580" w:rsidP="000E7580">
      <w:pPr>
        <w:pStyle w:val="ListParagraph"/>
        <w:numPr>
          <w:ilvl w:val="2"/>
          <w:numId w:val="8"/>
        </w:numPr>
      </w:pPr>
      <w:r>
        <w:t xml:space="preserve">If the rate is more than 1.0, the </w:t>
      </w:r>
      <w:r w:rsidR="00003F7F">
        <w:t xml:space="preserve">target Nb value will be multiplied by the rate, with a resulting recalculation of </w:t>
      </w:r>
      <w:r w:rsidR="00003F7F">
        <w:rPr>
          <w:i/>
        </w:rPr>
        <w:t>N0.</w:t>
      </w:r>
      <w:r w:rsidR="00003F7F">
        <w:t xml:space="preserve">  No change will be made to the current census.</w:t>
      </w:r>
    </w:p>
    <w:p w14:paraId="40E69A5B" w14:textId="77777777" w:rsidR="00003F7F" w:rsidRDefault="00003F7F" w:rsidP="00003F7F">
      <w:pPr>
        <w:pStyle w:val="ListParagraph"/>
        <w:numPr>
          <w:ilvl w:val="1"/>
          <w:numId w:val="8"/>
        </w:numPr>
      </w:pPr>
      <w:bookmarkStart w:id="68" w:name="sim_input_skip_breeding_prob"/>
      <w:r w:rsidRPr="00960C1D">
        <w:rPr>
          <w:rStyle w:val="Heading3Char"/>
        </w:rPr>
        <w:t>Skip breeding probability</w:t>
      </w:r>
      <w:bookmarkEnd w:id="68"/>
      <w:r>
        <w:t xml:space="preserve">, if its value is not “None,” should be a list of percentages.  It effects the number of available females of a given age at a given cycle number </w:t>
      </w:r>
      <w:r>
        <w:rPr>
          <w:i/>
        </w:rPr>
        <w:t>c</w:t>
      </w:r>
      <w:r>
        <w:t xml:space="preserve">.   The </w:t>
      </w:r>
      <w:proofErr w:type="spellStart"/>
      <w:r w:rsidRPr="00003F7F">
        <w:rPr>
          <w:i/>
          <w:u w:val="single"/>
        </w:rPr>
        <w:t>ith</w:t>
      </w:r>
      <w:proofErr w:type="spellEnd"/>
      <w:r>
        <w:t xml:space="preserve"> percent </w:t>
      </w:r>
      <w:proofErr w:type="spellStart"/>
      <w:r>
        <w:rPr>
          <w:i/>
        </w:rPr>
        <w:t>p_i</w:t>
      </w:r>
      <w:proofErr w:type="spellEnd"/>
      <w:r>
        <w:rPr>
          <w:i/>
        </w:rPr>
        <w:t xml:space="preserve"> </w:t>
      </w:r>
      <w:r>
        <w:t xml:space="preserve"> gives the probability (</w:t>
      </w:r>
      <w:r>
        <w:rPr>
          <w:i/>
          <w:u w:val="single"/>
        </w:rPr>
        <w:t>p</w:t>
      </w:r>
      <w:r>
        <w:t>/100) that a female of age=</w:t>
      </w:r>
      <w:proofErr w:type="spellStart"/>
      <w:r>
        <w:rPr>
          <w:i/>
        </w:rPr>
        <w:t>i</w:t>
      </w:r>
      <w:proofErr w:type="spellEnd"/>
      <w:r>
        <w:t xml:space="preserve">, is not able to breed in cycle </w:t>
      </w:r>
      <w:r>
        <w:rPr>
          <w:i/>
        </w:rPr>
        <w:t>c.</w:t>
      </w:r>
      <w:r w:rsidR="008B5D39">
        <w:t xml:space="preserve">  Like the </w:t>
      </w:r>
      <w:r w:rsidR="007966E5">
        <w:rPr>
          <w:i/>
        </w:rPr>
        <w:fldChar w:fldCharType="begin"/>
      </w:r>
      <w:r w:rsidR="007966E5">
        <w:instrText xml:space="preserve"> REF sim_input_litter \h </w:instrText>
      </w:r>
      <w:r w:rsidR="007966E5">
        <w:rPr>
          <w:i/>
        </w:rPr>
      </w:r>
      <w:r w:rsidR="007966E5">
        <w:rPr>
          <w:i/>
        </w:rPr>
        <w:fldChar w:fldCharType="separate"/>
      </w:r>
      <w:r w:rsidR="00872DA5" w:rsidRPr="00336E63">
        <w:rPr>
          <w:rStyle w:val="Heading3Char"/>
        </w:rPr>
        <w:t>Litter</w:t>
      </w:r>
      <w:r w:rsidR="007966E5">
        <w:rPr>
          <w:i/>
        </w:rPr>
        <w:fldChar w:fldCharType="end"/>
      </w:r>
      <w:r w:rsidR="008B5D39">
        <w:t xml:space="preserve"> and </w:t>
      </w:r>
      <w:r w:rsidR="007966E5">
        <w:rPr>
          <w:i/>
        </w:rPr>
        <w:fldChar w:fldCharType="begin"/>
      </w:r>
      <w:r w:rsidR="007966E5">
        <w:instrText xml:space="preserve"> REF sim_input_force_skip \h </w:instrText>
      </w:r>
      <w:r w:rsidR="007966E5">
        <w:rPr>
          <w:i/>
        </w:rPr>
      </w:r>
      <w:r w:rsidR="007966E5">
        <w:rPr>
          <w:i/>
        </w:rPr>
        <w:fldChar w:fldCharType="separate"/>
      </w:r>
      <w:r w:rsidR="00872DA5" w:rsidRPr="00336E63">
        <w:rPr>
          <w:rStyle w:val="Heading3Char"/>
        </w:rPr>
        <w:t>Force Skip</w:t>
      </w:r>
      <w:r w:rsidR="00872DA5">
        <w:t xml:space="preserve"> </w:t>
      </w:r>
      <w:r w:rsidR="007966E5">
        <w:rPr>
          <w:i/>
        </w:rPr>
        <w:fldChar w:fldCharType="end"/>
      </w:r>
      <w:r w:rsidR="008B5D39">
        <w:t>parameters, this parameter is not settable in the interface, but can be included in your configuration file.</w:t>
      </w:r>
    </w:p>
    <w:p w14:paraId="69BC7869" w14:textId="65672B72" w:rsidR="008B5D39" w:rsidRDefault="008B5D39" w:rsidP="00003F7F">
      <w:pPr>
        <w:pStyle w:val="ListParagraph"/>
        <w:numPr>
          <w:ilvl w:val="1"/>
          <w:numId w:val="8"/>
        </w:numPr>
      </w:pPr>
      <w:bookmarkStart w:id="69" w:name="sim_input_cycles_burn_in"/>
      <w:r w:rsidRPr="00960C1D">
        <w:rPr>
          <w:rStyle w:val="Heading3Char"/>
        </w:rPr>
        <w:t>Cycles of burn-in</w:t>
      </w:r>
      <w:bookmarkEnd w:id="69"/>
      <w:r>
        <w:t xml:space="preserve">, give an integer </w:t>
      </w:r>
      <w:r>
        <w:rPr>
          <w:i/>
        </w:rPr>
        <w:t xml:space="preserve">n </w:t>
      </w:r>
      <w:r>
        <w:t xml:space="preserve">in the range 1 &lt;= </w:t>
      </w:r>
      <w:r>
        <w:rPr>
          <w:i/>
        </w:rPr>
        <w:t xml:space="preserve">n &lt;= </w:t>
      </w:r>
      <w:r w:rsidRPr="008B5D39">
        <w:rPr>
          <w:i/>
        </w:rPr>
        <w:t>r</w:t>
      </w:r>
      <w:r>
        <w:t xml:space="preserve">, with </w:t>
      </w:r>
      <w:r>
        <w:rPr>
          <w:i/>
        </w:rPr>
        <w:t xml:space="preserve">r </w:t>
      </w:r>
      <w:r>
        <w:t xml:space="preserve">giving the </w:t>
      </w:r>
      <w:proofErr w:type="gramStart"/>
      <w:r>
        <w:t xml:space="preserve">total </w:t>
      </w:r>
      <w:r w:rsidRPr="008B5D39">
        <w:rPr>
          <w:i/>
        </w:rPr>
        <w:t xml:space="preserve"> </w:t>
      </w:r>
      <w:proofErr w:type="gramEnd"/>
      <w:r w:rsidR="007966E5">
        <w:rPr>
          <w:i/>
        </w:rPr>
        <w:fldChar w:fldCharType="begin"/>
      </w:r>
      <w:r w:rsidR="007966E5">
        <w:rPr>
          <w:i/>
        </w:rPr>
        <w:instrText xml:space="preserve"> REF sim_input_repro_cycles \h </w:instrText>
      </w:r>
      <w:r w:rsidR="007966E5">
        <w:rPr>
          <w:i/>
        </w:rPr>
      </w:r>
      <w:r w:rsidR="007966E5">
        <w:rPr>
          <w:i/>
        </w:rPr>
        <w:fldChar w:fldCharType="separate"/>
      </w:r>
      <w:r w:rsidR="00872DA5">
        <w:rPr>
          <w:rStyle w:val="Heading3Char"/>
        </w:rPr>
        <w:t>Reproductive c</w:t>
      </w:r>
      <w:r w:rsidR="00872DA5" w:rsidRPr="00075AB0">
        <w:rPr>
          <w:rStyle w:val="Heading3Char"/>
        </w:rPr>
        <w:t>ycles</w:t>
      </w:r>
      <w:r w:rsidR="00872DA5">
        <w:t xml:space="preserve"> </w:t>
      </w:r>
      <w:r w:rsidR="007966E5">
        <w:rPr>
          <w:i/>
        </w:rPr>
        <w:fldChar w:fldCharType="end"/>
      </w:r>
      <w:r>
        <w:t xml:space="preserve">.   This value tells simulation that the Nb tolerance </w:t>
      </w:r>
      <w:proofErr w:type="gramStart"/>
      <w:r>
        <w:t>test  (</w:t>
      </w:r>
      <w:proofErr w:type="gramEnd"/>
      <w:r>
        <w:t xml:space="preserve">see the </w:t>
      </w:r>
      <w:r w:rsidR="007966E5">
        <w:rPr>
          <w:i/>
        </w:rPr>
        <w:fldChar w:fldCharType="begin"/>
      </w:r>
      <w:r w:rsidR="007966E5">
        <w:instrText xml:space="preserve"> REF sim_input_nb_tolerance \h </w:instrText>
      </w:r>
      <w:r w:rsidR="007966E5">
        <w:rPr>
          <w:i/>
        </w:rPr>
      </w:r>
      <w:r w:rsidR="007966E5">
        <w:rPr>
          <w:i/>
        </w:rPr>
        <w:fldChar w:fldCharType="separate"/>
      </w:r>
      <w:r w:rsidR="00872DA5" w:rsidRPr="00F0391C">
        <w:rPr>
          <w:rStyle w:val="Heading4Char"/>
          <w:i w:val="0"/>
        </w:rPr>
        <w:t>Nb</w:t>
      </w:r>
      <w:r w:rsidR="00872DA5" w:rsidRPr="00336E63">
        <w:rPr>
          <w:rStyle w:val="Heading4Char"/>
        </w:rPr>
        <w:t xml:space="preserve"> </w:t>
      </w:r>
      <w:r w:rsidR="00872DA5" w:rsidRPr="00F0391C">
        <w:rPr>
          <w:rStyle w:val="Heading4Char"/>
          <w:i w:val="0"/>
        </w:rPr>
        <w:t>Tolerance</w:t>
      </w:r>
      <w:r w:rsidR="00872DA5" w:rsidRPr="00605372">
        <w:rPr>
          <w:i/>
        </w:rPr>
        <w:t xml:space="preserve"> </w:t>
      </w:r>
      <w:r w:rsidR="007966E5">
        <w:rPr>
          <w:i/>
        </w:rPr>
        <w:fldChar w:fldCharType="end"/>
      </w:r>
      <w:r w:rsidRPr="008B5D39">
        <w:t>parameter description</w:t>
      </w:r>
      <w:r>
        <w:t xml:space="preserve">) should not be performed for the first </w:t>
      </w:r>
      <w:r>
        <w:rPr>
          <w:i/>
        </w:rPr>
        <w:t>n</w:t>
      </w:r>
      <w:r>
        <w:t xml:space="preserve"> cycles.  The default value for this parameter equals the number of </w:t>
      </w:r>
      <w:r w:rsidR="007966E5">
        <w:fldChar w:fldCharType="begin"/>
      </w:r>
      <w:r w:rsidR="007966E5">
        <w:instrText xml:space="preserve"> REF sim_input_ages \h </w:instrText>
      </w:r>
      <w:r w:rsidR="007966E5">
        <w:fldChar w:fldCharType="separate"/>
      </w:r>
      <w:r w:rsidR="00872DA5" w:rsidRPr="00336E63">
        <w:rPr>
          <w:rStyle w:val="Heading3Char"/>
        </w:rPr>
        <w:t>Ages</w:t>
      </w:r>
      <w:r w:rsidR="00872DA5">
        <w:rPr>
          <w:i/>
        </w:rPr>
        <w:t xml:space="preserve"> </w:t>
      </w:r>
      <w:r w:rsidR="007966E5">
        <w:fldChar w:fldCharType="end"/>
      </w:r>
      <w:r>
        <w:t>in the model</w:t>
      </w:r>
      <w:r w:rsidR="00392C60">
        <w:t xml:space="preserve"> to allow any individuals of the initial population to cycle out of the population</w:t>
      </w:r>
      <w:r>
        <w:t>.</w:t>
      </w:r>
    </w:p>
    <w:p w14:paraId="7E644ECC" w14:textId="0E49224D" w:rsidR="008B5D39" w:rsidRDefault="008B5D39" w:rsidP="0029104B">
      <w:pPr>
        <w:pStyle w:val="ListParagraph"/>
        <w:numPr>
          <w:ilvl w:val="1"/>
          <w:numId w:val="8"/>
        </w:numPr>
        <w:jc w:val="both"/>
      </w:pPr>
      <w:bookmarkStart w:id="70" w:name="sim_input_start_recording_cycle_num"/>
      <w:r w:rsidRPr="00960C1D">
        <w:rPr>
          <w:rStyle w:val="Heading3Char"/>
        </w:rPr>
        <w:t>Start recording at cycle number</w:t>
      </w:r>
      <w:r>
        <w:t xml:space="preserve"> </w:t>
      </w:r>
      <w:bookmarkEnd w:id="70"/>
      <w:r>
        <w:rPr>
          <w:i/>
        </w:rPr>
        <w:t>c</w:t>
      </w:r>
      <w:r>
        <w:t xml:space="preserve"> will result in the genepop file containing only the populations of cycles c through </w:t>
      </w:r>
      <w:r w:rsidR="0029104B" w:rsidRPr="0029104B">
        <w:rPr>
          <w:i/>
        </w:rPr>
        <w:t>r</w:t>
      </w:r>
      <w:r w:rsidR="0029104B" w:rsidRPr="00A11967">
        <w:t>,</w:t>
      </w:r>
      <w:r w:rsidR="00392C60" w:rsidRPr="00A11967">
        <w:t xml:space="preserve"> where</w:t>
      </w:r>
      <w:r w:rsidR="00A11967" w:rsidRPr="00A11967">
        <w:t xml:space="preserve"> </w:t>
      </w:r>
      <w:r w:rsidR="0029104B" w:rsidRPr="00A11967">
        <w:rPr>
          <w:i/>
        </w:rPr>
        <w:t>r</w:t>
      </w:r>
      <w:r w:rsidR="0029104B">
        <w:t xml:space="preserve"> </w:t>
      </w:r>
      <w:r w:rsidR="0029104B" w:rsidRPr="0029104B">
        <w:t>=</w:t>
      </w:r>
      <w:r w:rsidR="0029104B">
        <w:t xml:space="preserve"> </w:t>
      </w:r>
      <w:r w:rsidR="0029104B" w:rsidRPr="0029104B">
        <w:t xml:space="preserve">total </w:t>
      </w:r>
      <w:r w:rsidR="007966E5">
        <w:rPr>
          <w:i/>
        </w:rPr>
        <w:fldChar w:fldCharType="begin"/>
      </w:r>
      <w:r w:rsidR="007966E5">
        <w:instrText xml:space="preserve"> REF sim_input_repro_cycles \h </w:instrText>
      </w:r>
      <w:r w:rsidR="007966E5">
        <w:rPr>
          <w:i/>
        </w:rPr>
      </w:r>
      <w:r w:rsidR="007966E5">
        <w:rPr>
          <w:i/>
        </w:rPr>
        <w:fldChar w:fldCharType="separate"/>
      </w:r>
      <w:r w:rsidR="00872DA5">
        <w:rPr>
          <w:rStyle w:val="Heading3Char"/>
        </w:rPr>
        <w:t xml:space="preserve">Reproductive </w:t>
      </w:r>
      <w:proofErr w:type="gramStart"/>
      <w:r w:rsidR="00872DA5">
        <w:rPr>
          <w:rStyle w:val="Heading3Char"/>
        </w:rPr>
        <w:t>c</w:t>
      </w:r>
      <w:r w:rsidR="00872DA5" w:rsidRPr="00075AB0">
        <w:rPr>
          <w:rStyle w:val="Heading3Char"/>
        </w:rPr>
        <w:t>ycles</w:t>
      </w:r>
      <w:r w:rsidR="00872DA5">
        <w:t xml:space="preserve"> </w:t>
      </w:r>
      <w:proofErr w:type="gramEnd"/>
      <w:r w:rsidR="007966E5">
        <w:rPr>
          <w:i/>
        </w:rPr>
        <w:fldChar w:fldCharType="end"/>
      </w:r>
      <w:r w:rsidR="0029104B">
        <w:rPr>
          <w:i/>
          <w:u w:val="single"/>
        </w:rPr>
        <w:t>.</w:t>
      </w:r>
      <w:r>
        <w:t xml:space="preserve"> This can greatly reduce the size of the output genepop file,</w:t>
      </w:r>
      <w:r w:rsidR="0029104B">
        <w:t xml:space="preserve"> when you </w:t>
      </w:r>
      <w:r>
        <w:t xml:space="preserve">are interested only in the last </w:t>
      </w:r>
      <w:r w:rsidR="0029104B">
        <w:rPr>
          <w:i/>
        </w:rPr>
        <w:t>r</w:t>
      </w:r>
      <w:r w:rsidR="0029104B" w:rsidRPr="00A11967">
        <w:rPr>
          <w:i/>
        </w:rPr>
        <w:t>-c</w:t>
      </w:r>
      <w:r w:rsidR="0029104B" w:rsidRPr="00A11967">
        <w:t xml:space="preserve"> cycles</w:t>
      </w:r>
      <w:r w:rsidR="0029104B">
        <w:t xml:space="preserve">, but want </w:t>
      </w:r>
      <w:r w:rsidR="007966E5">
        <w:t>to</w:t>
      </w:r>
      <w:r w:rsidR="00865D86">
        <w:t xml:space="preserve"> simulate</w:t>
      </w:r>
      <w:r w:rsidR="0029104B">
        <w:t xml:space="preserve"> many cycles </w:t>
      </w:r>
      <w:r w:rsidR="00865D86">
        <w:t>before recording</w:t>
      </w:r>
      <w:r w:rsidR="00A11967">
        <w:t>, and when you</w:t>
      </w:r>
      <w:r w:rsidR="0029104B">
        <w:t xml:space="preserve"> </w:t>
      </w:r>
      <w:r w:rsidR="00865D86">
        <w:t xml:space="preserve">have </w:t>
      </w:r>
      <w:r w:rsidR="0029104B">
        <w:t>large populations</w:t>
      </w:r>
      <w:r w:rsidR="00A11967">
        <w:t xml:space="preserve"> and many </w:t>
      </w:r>
      <w:r w:rsidR="00865D86">
        <w:t>loci</w:t>
      </w:r>
      <w:r w:rsidR="0029104B">
        <w:t xml:space="preserve"> to </w:t>
      </w:r>
      <w:r w:rsidR="00865D86">
        <w:t>simulate</w:t>
      </w:r>
      <w:r w:rsidR="0029104B">
        <w:t>.</w:t>
      </w:r>
    </w:p>
    <w:p w14:paraId="0757E500" w14:textId="51F8EBE5" w:rsidR="00A11967" w:rsidRDefault="00A11967" w:rsidP="004B30C9">
      <w:pPr>
        <w:pStyle w:val="Heading1"/>
      </w:pPr>
      <w:bookmarkStart w:id="71" w:name="_Toc484433189"/>
      <w:r>
        <w:lastRenderedPageBreak/>
        <w:t>Manually editing life tables and configuration files</w:t>
      </w:r>
    </w:p>
    <w:p w14:paraId="195FB4AB" w14:textId="3F2FF2AA" w:rsidR="00F81A1D" w:rsidRDefault="00BA4546" w:rsidP="00BA4546">
      <w:r>
        <w:tab/>
        <w:t>Directly editing a *</w:t>
      </w:r>
      <w:proofErr w:type="spellStart"/>
      <w:r>
        <w:t>conf</w:t>
      </w:r>
      <w:proofErr w:type="spellEnd"/>
      <w:r>
        <w:t xml:space="preserve"> file can sometimes be more convenient than using the GUI interface to change simulation parameters.  If you open one of the supplied configuration files</w:t>
      </w:r>
      <w:r w:rsidR="00BE11CD">
        <w:t xml:space="preserve"> in the subdirectory, </w:t>
      </w:r>
      <w:proofErr w:type="spellStart"/>
      <w:r w:rsidR="00BE11CD">
        <w:t>configuration_files</w:t>
      </w:r>
      <w:proofErr w:type="spellEnd"/>
      <w:r w:rsidR="00BE11CD">
        <w:t>/simulation, and life table files (in the resources subdirectory)</w:t>
      </w:r>
      <w:r>
        <w:t xml:space="preserve">, you’ll see </w:t>
      </w:r>
      <w:r w:rsidR="00BE11CD">
        <w:t xml:space="preserve">the parameter=value pairs, each below a section header inside square brackets.  </w:t>
      </w:r>
      <w:r w:rsidR="00F81A1D">
        <w:t xml:space="preserve">If you need to create several configuration files based on the same model, you can create a life table for the model, and then several configuration files that have your desired parameter changes.  See the supplied life table files and configuration files for examples. </w:t>
      </w:r>
    </w:p>
    <w:p w14:paraId="2DF8A564" w14:textId="42EF93EC" w:rsidR="00BA4546" w:rsidRDefault="00F81A1D" w:rsidP="00BA4546">
      <w:r>
        <w:tab/>
      </w:r>
      <w:r w:rsidR="00BE11CD">
        <w:t xml:space="preserve">Some of the parameter names differ from their </w:t>
      </w:r>
      <w:r>
        <w:t>functional</w:t>
      </w:r>
      <w:r w:rsidR="00BE11CD">
        <w:t xml:space="preserve"> equivalents in the interface:</w:t>
      </w:r>
      <w:r w:rsidR="00BA4546">
        <w:t xml:space="preserve"> </w:t>
      </w:r>
    </w:p>
    <w:p w14:paraId="0A088304" w14:textId="77777777" w:rsidR="00BE11CD" w:rsidRDefault="00BE11CD" w:rsidP="00BA4546"/>
    <w:tbl>
      <w:tblPr>
        <w:tblStyle w:val="TableGrid"/>
        <w:tblW w:w="0" w:type="auto"/>
        <w:tblLook w:val="04A0" w:firstRow="1" w:lastRow="0" w:firstColumn="1" w:lastColumn="0" w:noHBand="0" w:noVBand="1"/>
      </w:tblPr>
      <w:tblGrid>
        <w:gridCol w:w="5094"/>
        <w:gridCol w:w="5094"/>
      </w:tblGrid>
      <w:tr w:rsidR="00BE11CD" w14:paraId="7730074A" w14:textId="77777777" w:rsidTr="00BE11CD">
        <w:tc>
          <w:tcPr>
            <w:tcW w:w="5094" w:type="dxa"/>
          </w:tcPr>
          <w:p w14:paraId="0C911822" w14:textId="6525AF6B" w:rsidR="00BE11CD" w:rsidRDefault="00BE11CD" w:rsidP="00BE11CD">
            <w:r>
              <w:t>To set this value as shown in interface</w:t>
            </w:r>
          </w:p>
        </w:tc>
        <w:tc>
          <w:tcPr>
            <w:tcW w:w="5094" w:type="dxa"/>
          </w:tcPr>
          <w:p w14:paraId="355774FE" w14:textId="344241C6" w:rsidR="00BE11CD" w:rsidRDefault="00BE11CD" w:rsidP="00BA4546">
            <w:r>
              <w:t>Set this value in the configuration file</w:t>
            </w:r>
          </w:p>
        </w:tc>
      </w:tr>
      <w:tr w:rsidR="00BE11CD" w14:paraId="06ED8797" w14:textId="77777777" w:rsidTr="00BE11CD">
        <w:tc>
          <w:tcPr>
            <w:tcW w:w="5094" w:type="dxa"/>
          </w:tcPr>
          <w:p w14:paraId="0894ABFB" w14:textId="77777777" w:rsidR="00BE11CD" w:rsidRDefault="00BE11CD" w:rsidP="00BA4546"/>
        </w:tc>
        <w:tc>
          <w:tcPr>
            <w:tcW w:w="5094" w:type="dxa"/>
          </w:tcPr>
          <w:p w14:paraId="4A9666AB" w14:textId="77777777" w:rsidR="00BE11CD" w:rsidRDefault="00BE11CD" w:rsidP="00BA4546"/>
        </w:tc>
      </w:tr>
    </w:tbl>
    <w:p w14:paraId="6963E3FA" w14:textId="77777777" w:rsidR="00BE11CD" w:rsidRPr="00BA4546" w:rsidRDefault="00BE11CD" w:rsidP="00BA4546"/>
    <w:p w14:paraId="692FF592" w14:textId="77777777" w:rsidR="004B30C9" w:rsidRDefault="004B30C9" w:rsidP="004B30C9">
      <w:pPr>
        <w:pStyle w:val="Heading1"/>
      </w:pPr>
      <w:bookmarkStart w:id="72" w:name="_Ref487920600"/>
      <w:r>
        <w:t>Simulation output</w:t>
      </w:r>
      <w:bookmarkEnd w:id="71"/>
      <w:bookmarkEnd w:id="72"/>
    </w:p>
    <w:p w14:paraId="6FECDFD7" w14:textId="77777777" w:rsidR="001A12AB" w:rsidRPr="00476E2D" w:rsidRDefault="001A12AB" w:rsidP="00476E2D"/>
    <w:p w14:paraId="6D543A55" w14:textId="2C3237A0" w:rsidR="004B30C9" w:rsidRDefault="004B30C9" w:rsidP="004B30C9">
      <w:r>
        <w:tab/>
        <w:t xml:space="preserve">When a simulation is complete the message “simulation in progress” will disappear </w:t>
      </w:r>
      <w:r w:rsidR="00AD70F5">
        <w:t xml:space="preserve">from the </w:t>
      </w:r>
      <w:r w:rsidR="00392C60">
        <w:t>interface</w:t>
      </w:r>
      <w:r w:rsidR="00AD70F5">
        <w:t xml:space="preserve"> </w:t>
      </w:r>
      <w:proofErr w:type="gramStart"/>
      <w:r>
        <w:t>and  editable</w:t>
      </w:r>
      <w:proofErr w:type="gramEnd"/>
      <w:r>
        <w:t xml:space="preserve"> entry boxes will no longer be grayed-out.  A completed simulation delivers a genepop file for each replicate, named using the </w:t>
      </w:r>
      <w:r w:rsidR="00A95153">
        <w:rPr>
          <w:i/>
        </w:rPr>
        <w:fldChar w:fldCharType="begin"/>
      </w:r>
      <w:r w:rsidR="00A95153">
        <w:instrText xml:space="preserve"> REF nb_input_out_files_base_name \h </w:instrText>
      </w:r>
      <w:r w:rsidR="00A95153">
        <w:rPr>
          <w:i/>
        </w:rPr>
      </w:r>
      <w:r w:rsidR="00A95153">
        <w:rPr>
          <w:i/>
        </w:rPr>
        <w:fldChar w:fldCharType="separate"/>
      </w:r>
      <w:r w:rsidR="00A95153">
        <w:rPr>
          <w:rStyle w:val="Heading3Char"/>
        </w:rPr>
        <w:t>o</w:t>
      </w:r>
      <w:r w:rsidR="00A95153" w:rsidRPr="00E80934">
        <w:rPr>
          <w:rStyle w:val="Heading3Char"/>
        </w:rPr>
        <w:t>utput files base name</w:t>
      </w:r>
      <w:r w:rsidR="00A95153">
        <w:rPr>
          <w:i/>
        </w:rPr>
        <w:fldChar w:fldCharType="end"/>
      </w:r>
      <w:r w:rsidR="00A95153">
        <w:rPr>
          <w:i/>
        </w:rPr>
        <w:t xml:space="preserve"> </w:t>
      </w:r>
      <w:r>
        <w:t xml:space="preserve">parameter shown in the </w:t>
      </w:r>
      <w:r w:rsidR="00A95153">
        <w:fldChar w:fldCharType="begin"/>
      </w:r>
      <w:r w:rsidR="00A95153">
        <w:instrText xml:space="preserve"> REF nb_input_load_run_section \h </w:instrText>
      </w:r>
      <w:r w:rsidR="00A95153">
        <w:fldChar w:fldCharType="separate"/>
      </w:r>
      <w:r w:rsidR="00A95153">
        <w:rPr>
          <w:rStyle w:val="Heading2Char"/>
        </w:rPr>
        <w:t>l</w:t>
      </w:r>
      <w:r w:rsidR="00A95153" w:rsidRPr="004F0AE4">
        <w:rPr>
          <w:rStyle w:val="Heading2Char"/>
        </w:rPr>
        <w:t>oad/Run section</w:t>
      </w:r>
      <w:r w:rsidR="00A95153" w:rsidRPr="00222BF1">
        <w:rPr>
          <w:rStyle w:val="Heading2Char"/>
          <w:rFonts w:ascii="Liberation Serif" w:eastAsia="Noto Sans CJK SC Regular" w:hAnsi="Liberation Serif"/>
          <w:b w:val="0"/>
          <w:bCs w:val="0"/>
          <w:color w:val="auto"/>
          <w:sz w:val="24"/>
          <w:szCs w:val="21"/>
        </w:rPr>
        <w:t xml:space="preserve"> </w:t>
      </w:r>
      <w:r w:rsidR="00A95153">
        <w:fldChar w:fldCharType="end"/>
      </w:r>
      <w:r w:rsidR="00AD70F5">
        <w:t xml:space="preserve"> of the </w:t>
      </w:r>
      <w:r w:rsidR="00AD70F5">
        <w:fldChar w:fldCharType="begin"/>
      </w:r>
      <w:r w:rsidR="00AD70F5">
        <w:instrText xml:space="preserve"> REF _Ref483342493 \h </w:instrText>
      </w:r>
      <w:r w:rsidR="00AD70F5">
        <w:fldChar w:fldCharType="separate"/>
      </w:r>
      <w:r w:rsidR="00A95153">
        <w:fldChar w:fldCharType="begin"/>
      </w:r>
      <w:r w:rsidR="00A95153">
        <w:instrText xml:space="preserve"> REF _Ref483342313 \h </w:instrText>
      </w:r>
      <w:r w:rsidR="00A95153">
        <w:fldChar w:fldCharType="separate"/>
      </w:r>
      <w:r w:rsidR="00A95153">
        <w:t>simulation input</w:t>
      </w:r>
      <w:r w:rsidR="00A95153">
        <w:fldChar w:fldCharType="end"/>
      </w:r>
      <w:r w:rsidR="00AD70F5">
        <w:fldChar w:fldCharType="end"/>
      </w:r>
      <w:r w:rsidR="00A95153">
        <w:t>.  The</w:t>
      </w:r>
      <w:r>
        <w:t xml:space="preserve"> base name </w:t>
      </w:r>
      <w:proofErr w:type="gramStart"/>
      <w:r w:rsidR="00A95153">
        <w:t xml:space="preserve">is </w:t>
      </w:r>
      <w:r w:rsidR="001202D7">
        <w:t xml:space="preserve"> </w:t>
      </w:r>
      <w:r>
        <w:t>extended</w:t>
      </w:r>
      <w:proofErr w:type="gramEnd"/>
      <w:r>
        <w:t xml:space="preserve"> with </w:t>
      </w:r>
      <w:r w:rsidR="00C8215C">
        <w:t xml:space="preserve">a replicate number </w:t>
      </w:r>
      <w:r w:rsidR="00C8215C">
        <w:rPr>
          <w:i/>
        </w:rPr>
        <w:t>n</w:t>
      </w:r>
      <w:r w:rsidR="00C8215C">
        <w:t xml:space="preserve"> and a “genepop” extension, so that, for example, if your simulation output base name is </w:t>
      </w:r>
      <w:proofErr w:type="spellStart"/>
      <w:r w:rsidR="00C8215C">
        <w:t>bulltrout</w:t>
      </w:r>
      <w:proofErr w:type="spellEnd"/>
      <w:r w:rsidR="00C8215C">
        <w:t>, and you specified 3 replicates, the output file for the 3</w:t>
      </w:r>
      <w:r w:rsidR="00C8215C" w:rsidRPr="00C8215C">
        <w:rPr>
          <w:vertAlign w:val="superscript"/>
        </w:rPr>
        <w:t>rd</w:t>
      </w:r>
      <w:r w:rsidR="00C8215C">
        <w:t xml:space="preserve"> replicate would be named</w:t>
      </w:r>
      <w:r w:rsidR="00C8215C">
        <w:rPr>
          <w:i/>
        </w:rPr>
        <w:t xml:space="preserve"> </w:t>
      </w:r>
      <w:r>
        <w:t>“</w:t>
      </w:r>
      <w:r w:rsidR="00DC50FC">
        <w:t>bulltrout.r3</w:t>
      </w:r>
      <w:r>
        <w:t>.genepop.”  Also</w:t>
      </w:r>
      <w:r w:rsidR="00C8215C">
        <w:t>,</w:t>
      </w:r>
      <w:r>
        <w:t xml:space="preserve"> there are </w:t>
      </w:r>
      <w:r w:rsidR="00DC50FC">
        <w:t xml:space="preserve">three </w:t>
      </w:r>
      <w:r>
        <w:t>files produced during the first replicate</w:t>
      </w:r>
      <w:r w:rsidR="00C8215C">
        <w:t xml:space="preserve"> only,</w:t>
      </w:r>
      <w:r w:rsidR="00C943EF">
        <w:t xml:space="preserve"> all prefixed with the </w:t>
      </w:r>
      <w:r w:rsidR="00C943EF">
        <w:rPr>
          <w:i/>
        </w:rPr>
        <w:t>output base name</w:t>
      </w:r>
      <w:r w:rsidR="00C943EF">
        <w:t xml:space="preserve">. </w:t>
      </w:r>
      <w:r w:rsidR="00C8215C">
        <w:t xml:space="preserve"> </w:t>
      </w:r>
      <w:r w:rsidR="00C943EF">
        <w:t xml:space="preserve"> O</w:t>
      </w:r>
      <w:r w:rsidR="00F0239A">
        <w:t xml:space="preserve">ne </w:t>
      </w:r>
      <w:r w:rsidR="00C8215C">
        <w:t xml:space="preserve">with the extension </w:t>
      </w:r>
      <w:r w:rsidR="00DC50FC">
        <w:t>“</w:t>
      </w:r>
      <w:proofErr w:type="spellStart"/>
      <w:r w:rsidR="00DC50FC">
        <w:t>conf</w:t>
      </w:r>
      <w:proofErr w:type="spellEnd"/>
      <w:r w:rsidR="00DC50FC">
        <w:t xml:space="preserve">,” lists the parameter settings for the simulation (and, hence, for all replicates), </w:t>
      </w:r>
      <w:r w:rsidR="00F0239A">
        <w:t xml:space="preserve">another </w:t>
      </w:r>
      <w:r w:rsidR="00C943EF">
        <w:t xml:space="preserve">has </w:t>
      </w:r>
      <w:r w:rsidR="00DC50FC">
        <w:t xml:space="preserve">extension </w:t>
      </w:r>
      <w:r w:rsidR="00C8215C">
        <w:t>“_</w:t>
      </w:r>
      <w:proofErr w:type="spellStart"/>
      <w:r w:rsidR="00C8215C">
        <w:t>age_counts_by_gen.tsv</w:t>
      </w:r>
      <w:proofErr w:type="spellEnd"/>
      <w:r w:rsidR="00BC7142">
        <w:t xml:space="preserve">,” </w:t>
      </w:r>
      <w:r w:rsidR="00DC50FC">
        <w:t>and a third file</w:t>
      </w:r>
      <w:r w:rsidR="00BC7142">
        <w:t xml:space="preserve"> </w:t>
      </w:r>
      <w:r w:rsidR="00C943EF">
        <w:t xml:space="preserve">has </w:t>
      </w:r>
      <w:r w:rsidR="00BC7142">
        <w:t xml:space="preserve">extension </w:t>
      </w:r>
      <w:del w:id="73" w:author="brian hand" w:date="2017-06-05T14:18:00Z">
        <w:r w:rsidR="00BC7142" w:rsidDel="00392C60">
          <w:delText xml:space="preserve"> </w:delText>
        </w:r>
      </w:del>
      <w:r w:rsidR="00BC7142">
        <w:t>“_</w:t>
      </w:r>
      <w:proofErr w:type="spellStart"/>
      <w:r w:rsidR="00BC7142">
        <w:t>nb_values_calc_by_gen.tsv</w:t>
      </w:r>
      <w:proofErr w:type="spellEnd"/>
      <w:r w:rsidR="00BC7142">
        <w:t>”.  Details on the output files follow.</w:t>
      </w:r>
    </w:p>
    <w:p w14:paraId="534EB934" w14:textId="77777777" w:rsidR="00DC50FC" w:rsidRPr="00DC50FC" w:rsidRDefault="00C75036" w:rsidP="00BC7142">
      <w:pPr>
        <w:pStyle w:val="ListParagraph"/>
        <w:numPr>
          <w:ilvl w:val="0"/>
          <w:numId w:val="9"/>
        </w:numPr>
        <w:rPr>
          <w:rStyle w:val="Heading2Char"/>
          <w:rFonts w:ascii="Liberation Serif" w:eastAsia="Noto Sans CJK SC Regular" w:hAnsi="Liberation Serif"/>
          <w:b w:val="0"/>
          <w:bCs w:val="0"/>
          <w:color w:val="auto"/>
          <w:sz w:val="24"/>
          <w:szCs w:val="21"/>
        </w:rPr>
      </w:pPr>
      <w:bookmarkStart w:id="74" w:name="_Toc484433190"/>
      <w:bookmarkStart w:id="75" w:name="sim_out_conf_file"/>
      <w:r>
        <w:rPr>
          <w:rStyle w:val="Heading2Char"/>
        </w:rPr>
        <w:t xml:space="preserve">The </w:t>
      </w:r>
      <w:proofErr w:type="spellStart"/>
      <w:r w:rsidR="00DC50FC" w:rsidRPr="00F0239A">
        <w:rPr>
          <w:rStyle w:val="Heading2Char"/>
        </w:rPr>
        <w:t>conf</w:t>
      </w:r>
      <w:proofErr w:type="spellEnd"/>
      <w:r w:rsidR="00DC50FC" w:rsidRPr="00F0239A">
        <w:rPr>
          <w:rStyle w:val="Heading2Char"/>
        </w:rPr>
        <w:t xml:space="preserve"> file</w:t>
      </w:r>
      <w:bookmarkEnd w:id="74"/>
      <w:r w:rsidR="00DC50FC">
        <w:rPr>
          <w:rStyle w:val="Heading2Char"/>
          <w:rFonts w:ascii="Liberation Serif" w:eastAsia="Noto Sans CJK SC Regular" w:hAnsi="Liberation Serif"/>
          <w:b w:val="0"/>
          <w:bCs w:val="0"/>
          <w:color w:val="auto"/>
          <w:sz w:val="24"/>
          <w:szCs w:val="21"/>
        </w:rPr>
        <w:t xml:space="preserve"> </w:t>
      </w:r>
      <w:bookmarkEnd w:id="75"/>
      <w:r w:rsidR="00DC50FC" w:rsidRPr="00C75036">
        <w:t xml:space="preserve">shows the parameter settings used in the simulation (except the number of replicates, which it always sets to one).  This file can be loaded into another instance of the </w:t>
      </w:r>
      <w:r w:rsidR="001A74C4">
        <w:fldChar w:fldCharType="begin"/>
      </w:r>
      <w:r w:rsidR="001A74C4">
        <w:instrText xml:space="preserve"> REF _Ref483342391 \h </w:instrText>
      </w:r>
      <w:r w:rsidR="001A74C4">
        <w:fldChar w:fldCharType="separate"/>
      </w:r>
      <w:r w:rsidR="00872DA5">
        <w:t>Simulation Input</w:t>
      </w:r>
      <w:r w:rsidR="001A74C4">
        <w:fldChar w:fldCharType="end"/>
      </w:r>
      <w:r w:rsidR="001A74C4">
        <w:t xml:space="preserve"> </w:t>
      </w:r>
      <w:r w:rsidR="00DC50FC" w:rsidRPr="00C75036">
        <w:t xml:space="preserve">(see the </w:t>
      </w:r>
      <w:r w:rsidR="00DC50FC" w:rsidRPr="001A74C4">
        <w:rPr>
          <w:i/>
        </w:rPr>
        <w:t>Load/Run</w:t>
      </w:r>
      <w:r w:rsidR="00DC50FC" w:rsidRPr="00C75036">
        <w:t xml:space="preserve"> </w:t>
      </w:r>
      <w:r w:rsidR="00AD70F5">
        <w:t>parameter</w:t>
      </w:r>
      <w:r w:rsidR="00F0239A" w:rsidRPr="00C75036">
        <w:t xml:space="preserve">) and another simulation with </w:t>
      </w:r>
      <w:r w:rsidR="007A6614" w:rsidRPr="00C75036">
        <w:t>matching</w:t>
      </w:r>
      <w:r w:rsidR="00F0239A" w:rsidRPr="00C75036">
        <w:t xml:space="preserve"> parameters can be run.  Conveniently</w:t>
      </w:r>
      <w:r w:rsidR="007A6614">
        <w:t xml:space="preserve">, </w:t>
      </w:r>
      <w:r w:rsidR="007A6614" w:rsidRPr="00C75036">
        <w:t>if</w:t>
      </w:r>
      <w:r w:rsidR="00F0239A" w:rsidRPr="00C75036">
        <w:t xml:space="preserve"> it rep</w:t>
      </w:r>
      <w:r w:rsidR="007A6614">
        <w:t>re</w:t>
      </w:r>
      <w:r w:rsidR="00F0239A" w:rsidRPr="00C75036">
        <w:t xml:space="preserve">sents many customized settings on a former configuration file, small changes to it can be made to run a simulation similar, but without </w:t>
      </w:r>
      <w:r w:rsidR="007A6614">
        <w:t xml:space="preserve">having to re-enter all of the settings used </w:t>
      </w:r>
      <w:r w:rsidR="00F0239A" w:rsidRPr="00C75036">
        <w:t>to create it.</w:t>
      </w:r>
    </w:p>
    <w:p w14:paraId="0E23D024" w14:textId="77777777" w:rsidR="00BC7142" w:rsidRDefault="00BC7142" w:rsidP="00BC7142">
      <w:pPr>
        <w:pStyle w:val="ListParagraph"/>
        <w:numPr>
          <w:ilvl w:val="0"/>
          <w:numId w:val="9"/>
        </w:numPr>
      </w:pPr>
      <w:bookmarkStart w:id="76" w:name="_Toc484433191"/>
      <w:bookmarkStart w:id="77" w:name="sim_out_age_counts_file"/>
      <w:r w:rsidRPr="00BC7142">
        <w:rPr>
          <w:rStyle w:val="Heading2Char"/>
        </w:rPr>
        <w:t>The age counts file</w:t>
      </w:r>
      <w:bookmarkEnd w:id="76"/>
      <w:r>
        <w:t xml:space="preserve"> </w:t>
      </w:r>
      <w:bookmarkEnd w:id="77"/>
      <w:r>
        <w:t>is a table with tab-delimited fields that gives a count of</w:t>
      </w:r>
      <w:del w:id="78" w:author="brian hand" w:date="2017-06-05T14:19:00Z">
        <w:r w:rsidDel="007B3881">
          <w:delText xml:space="preserve"> </w:delText>
        </w:r>
      </w:del>
      <w:r>
        <w:t xml:space="preserve"> total individuals for each age class, for each reproductive cycle. The first line in the file gives column headers, the first “generation,”  referring to reproductive cycle number,</w:t>
      </w:r>
      <w:r w:rsidR="00DC50FC">
        <w:t xml:space="preserve"> a zero-based count of reproductive cycles, and</w:t>
      </w:r>
      <w:r>
        <w:t xml:space="preserve"> the rest listing age classes simply as 1,2,3…</w:t>
      </w:r>
      <w:r>
        <w:rPr>
          <w:i/>
        </w:rPr>
        <w:t>t</w:t>
      </w:r>
      <w:r>
        <w:t xml:space="preserve">, </w:t>
      </w:r>
      <w:r>
        <w:rPr>
          <w:i/>
        </w:rPr>
        <w:t xml:space="preserve">t = </w:t>
      </w:r>
      <w:r>
        <w:t xml:space="preserve">total age classes.  This file is created only for </w:t>
      </w:r>
      <w:r w:rsidR="00DC50FC">
        <w:t xml:space="preserve">the first simulation </w:t>
      </w:r>
      <w:r>
        <w:t>replicate</w:t>
      </w:r>
      <w:r w:rsidR="00DC50FC">
        <w:t>.</w:t>
      </w:r>
    </w:p>
    <w:p w14:paraId="0EF4BD2A" w14:textId="77777777" w:rsidR="00BC7142" w:rsidRDefault="00BC7142" w:rsidP="00BC7142">
      <w:pPr>
        <w:pStyle w:val="ListParagraph"/>
        <w:numPr>
          <w:ilvl w:val="0"/>
          <w:numId w:val="9"/>
        </w:numPr>
      </w:pPr>
      <w:bookmarkStart w:id="79" w:name="_Toc484433192"/>
      <w:bookmarkStart w:id="80" w:name="sim_out_nb_vals_file"/>
      <w:r w:rsidRPr="00DC50FC">
        <w:rPr>
          <w:rStyle w:val="Heading2Char"/>
        </w:rPr>
        <w:t xml:space="preserve">The </w:t>
      </w:r>
      <w:r w:rsidR="00DC50FC" w:rsidRPr="00DC50FC">
        <w:rPr>
          <w:rStyle w:val="Heading2Char"/>
        </w:rPr>
        <w:t>N</w:t>
      </w:r>
      <w:r w:rsidRPr="00DC50FC">
        <w:rPr>
          <w:rStyle w:val="Heading2Char"/>
        </w:rPr>
        <w:t>b values file</w:t>
      </w:r>
      <w:bookmarkEnd w:id="79"/>
      <w:r w:rsidR="00DC50FC">
        <w:t xml:space="preserve"> </w:t>
      </w:r>
      <w:bookmarkEnd w:id="80"/>
      <w:r w:rsidR="00DC50FC">
        <w:t>is a table with tab-delimited fields giving the PWoP</w:t>
      </w:r>
      <w:r w:rsidR="00A97D4F">
        <w:softHyphen/>
      </w:r>
      <w:r w:rsidR="00385A29" w:rsidRPr="00A97D4F">
        <w:rPr>
          <w:vertAlign w:val="superscript"/>
        </w:rPr>
        <w:fldChar w:fldCharType="begin"/>
      </w:r>
      <w:r w:rsidR="00385A29" w:rsidRPr="00A97D4F">
        <w:rPr>
          <w:vertAlign w:val="superscript"/>
        </w:rPr>
        <w:instrText xml:space="preserve"> NOTEREF _Ref483335809 \h </w:instrText>
      </w:r>
      <w:r w:rsidR="00A97D4F">
        <w:rPr>
          <w:vertAlign w:val="superscript"/>
        </w:rPr>
        <w:instrText xml:space="preserve"> \* MERGEFORMAT </w:instrText>
      </w:r>
      <w:r w:rsidR="00385A29" w:rsidRPr="00A97D4F">
        <w:rPr>
          <w:vertAlign w:val="superscript"/>
        </w:rPr>
      </w:r>
      <w:r w:rsidR="00385A29" w:rsidRPr="00A97D4F">
        <w:rPr>
          <w:vertAlign w:val="superscript"/>
        </w:rPr>
        <w:fldChar w:fldCharType="separate"/>
      </w:r>
      <w:r w:rsidR="00872DA5">
        <w:rPr>
          <w:vertAlign w:val="superscript"/>
        </w:rPr>
        <w:t>3</w:t>
      </w:r>
      <w:r w:rsidR="00385A29" w:rsidRPr="00A97D4F">
        <w:rPr>
          <w:vertAlign w:val="superscript"/>
        </w:rPr>
        <w:fldChar w:fldCharType="end"/>
      </w:r>
      <w:r w:rsidR="00DC50FC">
        <w:t xml:space="preserve"> Nb values calculated during the simulation, and used to compare to the target </w:t>
      </w:r>
      <w:r w:rsidR="007966E5">
        <w:rPr>
          <w:i/>
        </w:rPr>
        <w:fldChar w:fldCharType="begin"/>
      </w:r>
      <w:r w:rsidR="007966E5">
        <w:instrText xml:space="preserve"> REF sim_input_nb \h </w:instrText>
      </w:r>
      <w:r w:rsidR="007966E5">
        <w:rPr>
          <w:i/>
        </w:rPr>
      </w:r>
      <w:r w:rsidR="007966E5">
        <w:rPr>
          <w:i/>
        </w:rPr>
        <w:fldChar w:fldCharType="separate"/>
      </w:r>
      <w:r w:rsidR="00872DA5" w:rsidRPr="00336E63">
        <w:rPr>
          <w:rStyle w:val="Heading3Char"/>
        </w:rPr>
        <w:t>Nb</w:t>
      </w:r>
      <w:r w:rsidR="007966E5">
        <w:rPr>
          <w:i/>
        </w:rPr>
        <w:fldChar w:fldCharType="end"/>
      </w:r>
      <w:r w:rsidR="007966E5">
        <w:rPr>
          <w:i/>
        </w:rPr>
        <w:t xml:space="preserve"> </w:t>
      </w:r>
      <w:r w:rsidR="00DC50FC">
        <w:t xml:space="preserve">value +/- the </w:t>
      </w:r>
      <w:r w:rsidR="007966E5">
        <w:rPr>
          <w:i/>
        </w:rPr>
        <w:fldChar w:fldCharType="begin"/>
      </w:r>
      <w:r w:rsidR="007966E5">
        <w:instrText xml:space="preserve"> REF sim_input_nb_tolerance \h </w:instrText>
      </w:r>
      <w:r w:rsidR="007966E5">
        <w:rPr>
          <w:i/>
        </w:rPr>
      </w:r>
      <w:r w:rsidR="007966E5">
        <w:rPr>
          <w:i/>
        </w:rPr>
        <w:fldChar w:fldCharType="separate"/>
      </w:r>
      <w:r w:rsidR="00872DA5" w:rsidRPr="00F0391C">
        <w:rPr>
          <w:rStyle w:val="Heading4Char"/>
          <w:i w:val="0"/>
        </w:rPr>
        <w:t>Nb</w:t>
      </w:r>
      <w:r w:rsidR="00872DA5" w:rsidRPr="00336E63">
        <w:rPr>
          <w:rStyle w:val="Heading4Char"/>
        </w:rPr>
        <w:t xml:space="preserve"> </w:t>
      </w:r>
      <w:r w:rsidR="00872DA5" w:rsidRPr="00F0391C">
        <w:rPr>
          <w:rStyle w:val="Heading4Char"/>
          <w:i w:val="0"/>
        </w:rPr>
        <w:t>Tolerance</w:t>
      </w:r>
      <w:r w:rsidR="00872DA5" w:rsidRPr="00605372">
        <w:rPr>
          <w:i/>
        </w:rPr>
        <w:t xml:space="preserve"> </w:t>
      </w:r>
      <w:r w:rsidR="007966E5">
        <w:rPr>
          <w:i/>
        </w:rPr>
        <w:fldChar w:fldCharType="end"/>
      </w:r>
      <w:r w:rsidR="00DC50FC">
        <w:t xml:space="preserve">value.  The first column gives the zero based reproductive cycle </w:t>
      </w:r>
      <w:r w:rsidR="001A74C4">
        <w:t>number</w:t>
      </w:r>
      <w:r w:rsidR="00DC50FC">
        <w:t xml:space="preserve"> and the second the </w:t>
      </w:r>
      <w:proofErr w:type="spellStart"/>
      <w:r w:rsidR="00DC50FC">
        <w:t>PWoP</w:t>
      </w:r>
      <w:proofErr w:type="spellEnd"/>
      <w:r w:rsidR="00DC50FC">
        <w:t xml:space="preserve">-based Nb value that passed the tolerance test, and represents the accepted population for that cycle.  This file is created only for the first </w:t>
      </w:r>
      <w:r w:rsidR="00385A29">
        <w:t>simulation</w:t>
      </w:r>
      <w:r w:rsidR="00DC50FC">
        <w:t xml:space="preserve"> replicate.</w:t>
      </w:r>
    </w:p>
    <w:p w14:paraId="5E099DB1" w14:textId="77777777" w:rsidR="00D96795" w:rsidRDefault="00DC50FC" w:rsidP="00D96795">
      <w:pPr>
        <w:pStyle w:val="ListParagraph"/>
        <w:numPr>
          <w:ilvl w:val="0"/>
          <w:numId w:val="9"/>
        </w:numPr>
      </w:pPr>
      <w:bookmarkStart w:id="81" w:name="_Toc484433193"/>
      <w:r w:rsidRPr="00F0239A">
        <w:rPr>
          <w:rStyle w:val="Heading2Char"/>
        </w:rPr>
        <w:t xml:space="preserve">The </w:t>
      </w:r>
      <w:bookmarkStart w:id="82" w:name="sim_out_genepop_file"/>
      <w:r w:rsidRPr="00F0239A">
        <w:rPr>
          <w:rStyle w:val="Heading2Char"/>
        </w:rPr>
        <w:t>genepop file</w:t>
      </w:r>
      <w:bookmarkEnd w:id="81"/>
      <w:bookmarkEnd w:id="82"/>
      <w:r>
        <w:t xml:space="preserve"> conforms to the genepop file standards given at </w:t>
      </w:r>
      <w:hyperlink r:id="rId18" w:history="1">
        <w:r w:rsidRPr="005407AF">
          <w:rPr>
            <w:rStyle w:val="Hyperlink"/>
          </w:rPr>
          <w:t>http://genepop.curtin.edu.au/help_input.html</w:t>
        </w:r>
      </w:hyperlink>
      <w:r>
        <w:t xml:space="preserve">.  The header line notes the name of the *.gen file it came from, which simply names an intermediate file from which it derived it’s </w:t>
      </w:r>
      <w:r w:rsidR="009A7F64">
        <w:t>population</w:t>
      </w:r>
      <w:r>
        <w:t xml:space="preserve"> information.  It also gives</w:t>
      </w:r>
      <w:r w:rsidR="00C75036">
        <w:t xml:space="preserve"> the value of </w:t>
      </w:r>
      <w:r w:rsidR="007966E5">
        <w:rPr>
          <w:i/>
        </w:rPr>
        <w:fldChar w:fldCharType="begin"/>
      </w:r>
      <w:r w:rsidR="007966E5">
        <w:instrText xml:space="preserve"> REF sim_input_nbne \h </w:instrText>
      </w:r>
      <w:r w:rsidR="007966E5">
        <w:rPr>
          <w:i/>
        </w:rPr>
      </w:r>
      <w:r w:rsidR="007966E5">
        <w:rPr>
          <w:i/>
        </w:rPr>
        <w:fldChar w:fldCharType="separate"/>
      </w:r>
      <w:r w:rsidR="00872DA5" w:rsidRPr="00336E63">
        <w:rPr>
          <w:rStyle w:val="Heading3Char"/>
        </w:rPr>
        <w:t>Nb/Ne</w:t>
      </w:r>
      <w:r w:rsidR="007966E5">
        <w:rPr>
          <w:i/>
        </w:rPr>
        <w:fldChar w:fldCharType="end"/>
      </w:r>
      <w:r w:rsidR="00C75036">
        <w:t xml:space="preserve">.  It the value is </w:t>
      </w:r>
      <w:r w:rsidR="00C75036" w:rsidRPr="00C75036">
        <w:t>non-zero</w:t>
      </w:r>
      <w:r w:rsidR="00C75036">
        <w:t xml:space="preserve">, it </w:t>
      </w:r>
      <w:r w:rsidR="00C75036">
        <w:lastRenderedPageBreak/>
        <w:t xml:space="preserve">can be loaded automatically into the </w:t>
      </w:r>
      <w:r w:rsidR="00C75036" w:rsidRPr="00C75036">
        <w:rPr>
          <w:i/>
        </w:rPr>
        <w:t>Nb</w:t>
      </w:r>
      <w:r w:rsidR="00C75036">
        <w:rPr>
          <w:i/>
        </w:rPr>
        <w:t>/Ne</w:t>
      </w:r>
      <w:r w:rsidR="00C75036" w:rsidRPr="00C75036">
        <w:rPr>
          <w:i/>
        </w:rPr>
        <w:t xml:space="preserve"> </w:t>
      </w:r>
      <w:r w:rsidR="00C75036">
        <w:rPr>
          <w:i/>
        </w:rPr>
        <w:t xml:space="preserve">estimation </w:t>
      </w:r>
      <w:r w:rsidR="00C75036" w:rsidRPr="00C75036">
        <w:rPr>
          <w:i/>
        </w:rPr>
        <w:t>interface</w:t>
      </w:r>
      <w:r w:rsidR="00C75036">
        <w:t xml:space="preserve"> (see the </w:t>
      </w:r>
      <w:r w:rsidR="00C75036">
        <w:rPr>
          <w:i/>
        </w:rPr>
        <w:t>Parameters section</w:t>
      </w:r>
      <w:r w:rsidR="00C75036">
        <w:t xml:space="preserve"> of the </w:t>
      </w:r>
      <w:r w:rsidR="00C75036" w:rsidRPr="00C75036">
        <w:rPr>
          <w:i/>
        </w:rPr>
        <w:t>Nb/Ne Estimation</w:t>
      </w:r>
      <w:r w:rsidR="00C75036">
        <w:t xml:space="preserve"> interface description.  The second line of the genepop file gives the name of the first loci, which is simp</w:t>
      </w:r>
      <w:r w:rsidR="007A6614">
        <w:t>ly “l0.”  Each consecutive loci, l0, l1,l2…</w:t>
      </w:r>
      <w:r w:rsidR="00B164D0" w:rsidRPr="00B164D0">
        <w:rPr>
          <w:i/>
        </w:rPr>
        <w:t>L</w:t>
      </w:r>
      <w:r w:rsidR="00B164D0">
        <w:t xml:space="preserve">-1 (where </w:t>
      </w:r>
      <w:r w:rsidR="00B164D0">
        <w:rPr>
          <w:i/>
        </w:rPr>
        <w:t xml:space="preserve">L </w:t>
      </w:r>
      <w:r w:rsidR="00B164D0">
        <w:t>gives the total number of microsatellites plus the total number of SNPs)</w:t>
      </w:r>
      <w:r w:rsidR="007A6614">
        <w:t xml:space="preserve"> is listed on a separate line.  </w:t>
      </w:r>
      <w:r w:rsidR="00B164D0">
        <w:t xml:space="preserve">Note that the first </w:t>
      </w:r>
      <w:r w:rsidR="00B164D0">
        <w:rPr>
          <w:i/>
        </w:rPr>
        <w:t xml:space="preserve">M </w:t>
      </w:r>
      <w:r w:rsidR="00B164D0">
        <w:t>loci will represent the microsatellites</w:t>
      </w:r>
      <w:r w:rsidR="00F26E29">
        <w:t>, and</w:t>
      </w:r>
      <w:r w:rsidR="00B164D0">
        <w:t xml:space="preserve"> the last </w:t>
      </w:r>
      <w:r w:rsidR="00B164D0">
        <w:rPr>
          <w:i/>
        </w:rPr>
        <w:t xml:space="preserve">S </w:t>
      </w:r>
      <w:r w:rsidR="00B164D0">
        <w:t xml:space="preserve">loci will represent the SNPs, with </w:t>
      </w:r>
      <w:r w:rsidR="00B164D0">
        <w:rPr>
          <w:i/>
        </w:rPr>
        <w:t xml:space="preserve">M </w:t>
      </w:r>
      <w:r w:rsidR="00B164D0">
        <w:t xml:space="preserve">and </w:t>
      </w:r>
      <w:r w:rsidR="00B164D0">
        <w:rPr>
          <w:i/>
        </w:rPr>
        <w:t>S</w:t>
      </w:r>
      <w:r w:rsidR="00B164D0">
        <w:t xml:space="preserve"> the totals given in the </w:t>
      </w:r>
      <w:r w:rsidR="00B164D0">
        <w:rPr>
          <w:i/>
        </w:rPr>
        <w:t xml:space="preserve">Genome </w:t>
      </w:r>
      <w:r w:rsidR="00B164D0">
        <w:t xml:space="preserve">section of the </w:t>
      </w:r>
      <w:r w:rsidR="001A74C4">
        <w:rPr>
          <w:i/>
        </w:rPr>
        <w:fldChar w:fldCharType="begin"/>
      </w:r>
      <w:r w:rsidR="001A74C4">
        <w:instrText xml:space="preserve"> REF _Ref483342313 \h </w:instrText>
      </w:r>
      <w:r w:rsidR="001A74C4">
        <w:rPr>
          <w:i/>
        </w:rPr>
      </w:r>
      <w:r w:rsidR="001A74C4">
        <w:rPr>
          <w:i/>
        </w:rPr>
        <w:fldChar w:fldCharType="separate"/>
      </w:r>
      <w:r w:rsidR="00872DA5">
        <w:t>Simulation Input</w:t>
      </w:r>
      <w:r w:rsidR="001A74C4">
        <w:rPr>
          <w:i/>
        </w:rPr>
        <w:fldChar w:fldCharType="end"/>
      </w:r>
      <w:r w:rsidR="00B164D0">
        <w:rPr>
          <w:i/>
        </w:rPr>
        <w:t>.</w:t>
      </w:r>
      <w:r w:rsidR="007A6614">
        <w:t xml:space="preserve"> </w:t>
      </w:r>
      <w:r w:rsidR="00F26E29">
        <w:t xml:space="preserve">Thereafter the </w:t>
      </w:r>
      <w:r w:rsidR="00A56ECF">
        <w:t>file consists of separate</w:t>
      </w:r>
      <w:r w:rsidR="007A6614">
        <w:t xml:space="preserve"> “pop” section</w:t>
      </w:r>
      <w:r w:rsidR="00A56ECF">
        <w:t xml:space="preserve">s, each representing a reproductive cycle.  The first </w:t>
      </w:r>
      <w:r w:rsidR="00A56ECF">
        <w:rPr>
          <w:i/>
        </w:rPr>
        <w:t xml:space="preserve">n </w:t>
      </w:r>
      <w:r w:rsidR="00A56ECF">
        <w:t xml:space="preserve">cycles </w:t>
      </w:r>
      <w:r w:rsidR="00F26E29">
        <w:t>(as numbered 1,2,3…</w:t>
      </w:r>
      <w:r w:rsidR="00F26E29">
        <w:rPr>
          <w:i/>
        </w:rPr>
        <w:t>n</w:t>
      </w:r>
      <w:r w:rsidR="00F26E29" w:rsidRPr="00F26E29">
        <w:t>)</w:t>
      </w:r>
      <w:r w:rsidR="00F26E29">
        <w:t xml:space="preserve"> </w:t>
      </w:r>
      <w:r w:rsidR="00A56ECF">
        <w:t xml:space="preserve">will not be in the file if the </w:t>
      </w:r>
      <w:r w:rsidR="00EA59F1">
        <w:rPr>
          <w:i/>
        </w:rPr>
        <w:t>Start at cycle number</w:t>
      </w:r>
      <w:r w:rsidR="00EA59F1">
        <w:t xml:space="preserve"> parameter is set to </w:t>
      </w:r>
      <w:r w:rsidR="00EA59F1">
        <w:rPr>
          <w:i/>
        </w:rPr>
        <w:t xml:space="preserve">n </w:t>
      </w:r>
      <w:r w:rsidR="00EA59F1">
        <w:t>+ 1.</w:t>
      </w:r>
      <w:r w:rsidR="007A6614">
        <w:t xml:space="preserve"> </w:t>
      </w:r>
      <w:r w:rsidR="00EA59F1">
        <w:t xml:space="preserve">  The population for each cycle </w:t>
      </w:r>
      <w:r w:rsidR="007A6614">
        <w:t xml:space="preserve">is listed, </w:t>
      </w:r>
      <w:r w:rsidR="00EA59F1">
        <w:t xml:space="preserve">in order of cycle number.  Each is </w:t>
      </w:r>
      <w:r w:rsidR="007A6614">
        <w:t xml:space="preserve">demarked by </w:t>
      </w:r>
      <w:r w:rsidR="00F26E29">
        <w:t>a</w:t>
      </w:r>
      <w:r w:rsidR="007A6614">
        <w:t xml:space="preserve"> line </w:t>
      </w:r>
      <w:r w:rsidR="00B164D0">
        <w:t>with “</w:t>
      </w:r>
      <w:r w:rsidR="007A6614">
        <w:t>pop”</w:t>
      </w:r>
      <w:r w:rsidR="00EA59F1">
        <w:t xml:space="preserve"> as its sole entry.</w:t>
      </w:r>
      <w:r w:rsidR="007A6614">
        <w:t xml:space="preserve">  Individua</w:t>
      </w:r>
      <w:r w:rsidR="00B26B9C">
        <w:t xml:space="preserve">ls, one to a line, </w:t>
      </w:r>
      <w:r w:rsidR="007A6614">
        <w:t xml:space="preserve">follow </w:t>
      </w:r>
      <w:r w:rsidR="00B26B9C">
        <w:t xml:space="preserve">each </w:t>
      </w:r>
      <w:r w:rsidR="007A6614">
        <w:t>“pop” entry.  Each individual as an ID with multiple fields delimited by a semicolon, giving, &lt;</w:t>
      </w:r>
      <w:r w:rsidR="009A7F64">
        <w:t>individual</w:t>
      </w:r>
      <w:r w:rsidR="007A6614">
        <w:t xml:space="preserve"> id number&gt;;&lt;sex (1 = male, 2 = female )&gt;;&lt;id of father&gt;;&lt;id of mother&gt;;&lt;age class&gt;.  These are followed by a comma, and then a space-delimited set of alleles for each </w:t>
      </w:r>
      <w:r w:rsidR="00F26E29">
        <w:t>locus</w:t>
      </w:r>
      <w:r w:rsidR="007A6614">
        <w:t xml:space="preserve"> named in the lines 2 – total number of loci.  Note that these allele entries represent diploidy, and use 3-digit allele numbering so that, for each loci, allele one is named by the first 3 digits, and allele 2 by the last 3.</w:t>
      </w:r>
      <w:r w:rsidR="00D96795">
        <w:tab/>
      </w:r>
    </w:p>
    <w:p w14:paraId="31F37A4D" w14:textId="77777777" w:rsidR="00D96795" w:rsidRDefault="00D96795" w:rsidP="00D96795">
      <w:pPr>
        <w:ind w:left="706"/>
      </w:pPr>
    </w:p>
    <w:p w14:paraId="64A79E22" w14:textId="77777777" w:rsidR="00D96795" w:rsidRDefault="00476E2D" w:rsidP="00D96795">
      <w:pPr>
        <w:pStyle w:val="Heading1"/>
      </w:pPr>
      <w:bookmarkStart w:id="83" w:name="_Toc484433194"/>
      <w:r>
        <w:rPr>
          <w:noProof/>
          <w:lang w:eastAsia="en-US" w:bidi="ar-SA"/>
        </w:rPr>
        <w:drawing>
          <wp:anchor distT="91440" distB="457200" distL="114300" distR="114300" simplePos="0" relativeHeight="251660800" behindDoc="0" locked="0" layoutInCell="1" allowOverlap="1" wp14:anchorId="27F44524" wp14:editId="610D2CA0">
            <wp:simplePos x="0" y="0"/>
            <wp:positionH relativeFrom="column">
              <wp:posOffset>464185</wp:posOffset>
            </wp:positionH>
            <wp:positionV relativeFrom="paragraph">
              <wp:posOffset>688340</wp:posOffset>
            </wp:positionV>
            <wp:extent cx="4562475" cy="14351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ad_run.png"/>
                    <pic:cNvPicPr/>
                  </pic:nvPicPr>
                  <pic:blipFill>
                    <a:blip r:embed="rId19">
                      <a:extLst>
                        <a:ext uri="{28A0092B-C50C-407E-A947-70E740481C1C}">
                          <a14:useLocalDpi xmlns:a14="http://schemas.microsoft.com/office/drawing/2010/main" val="0"/>
                        </a:ext>
                      </a:extLst>
                    </a:blip>
                    <a:stretch>
                      <a:fillRect/>
                    </a:stretch>
                  </pic:blipFill>
                  <pic:spPr>
                    <a:xfrm>
                      <a:off x="0" y="0"/>
                      <a:ext cx="4562475" cy="1435100"/>
                    </a:xfrm>
                    <a:prstGeom prst="rect">
                      <a:avLst/>
                    </a:prstGeom>
                  </pic:spPr>
                </pic:pic>
              </a:graphicData>
            </a:graphic>
            <wp14:sizeRelH relativeFrom="margin">
              <wp14:pctWidth>0</wp14:pctWidth>
            </wp14:sizeRelH>
            <wp14:sizeRelV relativeFrom="margin">
              <wp14:pctHeight>0</wp14:pctHeight>
            </wp14:sizeRelV>
          </wp:anchor>
        </w:drawing>
      </w:r>
      <w:r w:rsidR="00D96795">
        <w:t>Running an Nb or Ne Estimation</w:t>
      </w:r>
      <w:bookmarkEnd w:id="83"/>
    </w:p>
    <w:p w14:paraId="0D6A671B" w14:textId="77777777" w:rsidR="00D96795" w:rsidRDefault="00476E2D" w:rsidP="00D96795">
      <w:r>
        <w:rPr>
          <w:noProof/>
          <w:lang w:eastAsia="en-US" w:bidi="ar-SA"/>
        </w:rPr>
        <mc:AlternateContent>
          <mc:Choice Requires="wps">
            <w:drawing>
              <wp:anchor distT="0" distB="0" distL="114300" distR="114300" simplePos="0" relativeHeight="251661824" behindDoc="0" locked="0" layoutInCell="1" allowOverlap="1" wp14:anchorId="5175D8F4" wp14:editId="3110F8E2">
                <wp:simplePos x="0" y="0"/>
                <wp:positionH relativeFrom="column">
                  <wp:posOffset>453102</wp:posOffset>
                </wp:positionH>
                <wp:positionV relativeFrom="paragraph">
                  <wp:posOffset>1650641</wp:posOffset>
                </wp:positionV>
                <wp:extent cx="45720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3BDE50B1" w14:textId="77777777" w:rsidR="00EA5B1D" w:rsidRPr="001D2A80" w:rsidRDefault="00EA5B1D" w:rsidP="00476E2D">
                            <w:pPr>
                              <w:pStyle w:val="Caption"/>
                            </w:pPr>
                            <w:bookmarkStart w:id="84" w:name="_Ref483337493"/>
                            <w:r>
                              <w:t xml:space="preserve">Figure </w:t>
                            </w:r>
                            <w:fldSimple w:instr=" SEQ Figure \* ARABIC ">
                              <w:r>
                                <w:rPr>
                                  <w:noProof/>
                                </w:rPr>
                                <w:t>7</w:t>
                              </w:r>
                            </w:fldSimple>
                            <w:bookmarkEnd w:id="84"/>
                            <w:r>
                              <w:t xml:space="preserve">  Nb/Ne estimations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30" type="#_x0000_t202" style="position:absolute;margin-left:35.7pt;margin-top:129.95pt;width:5in;height:.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Gk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" stroked="f">
                <v:textbox style="mso-fit-shape-to-text:t" inset="0,0,0,0">
                  <w:txbxContent>
                    <w:p w14:paraId="3BDE50B1" w14:textId="77777777" w:rsidR="00EA5B1D" w:rsidRPr="001D2A80" w:rsidRDefault="00EA5B1D" w:rsidP="00476E2D">
                      <w:pPr>
                        <w:pStyle w:val="Caption"/>
                      </w:pPr>
                      <w:bookmarkStart w:id="85" w:name="_Ref483337493"/>
                      <w:r>
                        <w:t xml:space="preserve">Figure </w:t>
                      </w:r>
                      <w:fldSimple w:instr=" SEQ Figure \* ARABIC ">
                        <w:r>
                          <w:rPr>
                            <w:noProof/>
                          </w:rPr>
                          <w:t>7</w:t>
                        </w:r>
                      </w:fldSimple>
                      <w:bookmarkEnd w:id="85"/>
                      <w:r>
                        <w:t xml:space="preserve">  Nb/Ne estimations interface, Load/Run section</w:t>
                      </w:r>
                    </w:p>
                  </w:txbxContent>
                </v:textbox>
              </v:shape>
            </w:pict>
          </mc:Fallback>
        </mc:AlternateContent>
      </w:r>
    </w:p>
    <w:p w14:paraId="460227BD" w14:textId="4120305D" w:rsidR="00D96795" w:rsidRDefault="00D96795" w:rsidP="00D96795">
      <w:r>
        <w:tab/>
        <w:t>The Nb (and Ne) estimation interface performs and LDNe</w:t>
      </w:r>
      <w:r w:rsidRPr="00D96795">
        <w:rPr>
          <w:vertAlign w:val="superscript"/>
        </w:rPr>
        <w:fldChar w:fldCharType="begin"/>
      </w:r>
      <w:r w:rsidRPr="00D96795">
        <w:rPr>
          <w:vertAlign w:val="superscript"/>
        </w:rPr>
        <w:instrText xml:space="preserve"> NOTEREF _Ref483336287 \h </w:instrText>
      </w:r>
      <w:r>
        <w:rPr>
          <w:vertAlign w:val="superscript"/>
        </w:rPr>
        <w:instrText xml:space="preserve"> \* MERGEFORMAT </w:instrText>
      </w:r>
      <w:r w:rsidRPr="00D96795">
        <w:rPr>
          <w:vertAlign w:val="superscript"/>
        </w:rPr>
      </w:r>
      <w:r w:rsidRPr="00D96795">
        <w:rPr>
          <w:vertAlign w:val="superscript"/>
        </w:rPr>
        <w:fldChar w:fldCharType="separate"/>
      </w:r>
      <w:r w:rsidR="00872DA5">
        <w:rPr>
          <w:vertAlign w:val="superscript"/>
        </w:rPr>
        <w:t>2</w:t>
      </w:r>
      <w:r w:rsidRPr="00D96795">
        <w:rPr>
          <w:vertAlign w:val="superscript"/>
        </w:rPr>
        <w:fldChar w:fldCharType="end"/>
      </w:r>
      <w:r>
        <w:t xml:space="preserve"> based Nb or Ne estimation from genepop file input as supplied by the user.  While it was developed in concert with the </w:t>
      </w:r>
      <w:proofErr w:type="spellStart"/>
      <w:r>
        <w:t>simuPOP</w:t>
      </w:r>
      <w:proofErr w:type="spellEnd"/>
      <w:r>
        <w:t>-based simulation output from our program’</w:t>
      </w:r>
      <w:r w:rsidR="00774DE8">
        <w:t xml:space="preserve">s interface, it </w:t>
      </w:r>
      <w:r>
        <w:t xml:space="preserve">will perform </w:t>
      </w:r>
      <w:r w:rsidR="006B571C">
        <w:t xml:space="preserve">estimations on any genepop file input.  </w:t>
      </w:r>
      <w:r w:rsidR="00B1374E">
        <w:t>To run estimation</w:t>
      </w:r>
      <w:r w:rsidR="00476E2D">
        <w:t>s</w:t>
      </w:r>
      <w:r w:rsidR="00B1374E">
        <w:t>:</w:t>
      </w:r>
    </w:p>
    <w:p w14:paraId="5BBB4896" w14:textId="77777777" w:rsidR="00B1374E" w:rsidRDefault="00B1374E" w:rsidP="00D96795">
      <w:r>
        <w:tab/>
        <w:t>.</w:t>
      </w:r>
    </w:p>
    <w:p w14:paraId="3ADC94E9" w14:textId="77777777" w:rsidR="00476E2D" w:rsidRDefault="00476E2D" w:rsidP="00476E2D">
      <w:pPr>
        <w:pStyle w:val="ListParagraph"/>
        <w:numPr>
          <w:ilvl w:val="1"/>
          <w:numId w:val="5"/>
        </w:numPr>
        <w:ind w:left="1778"/>
      </w:pPr>
      <w:r>
        <w:t xml:space="preserve">Load a “new </w:t>
      </w:r>
      <w:proofErr w:type="spellStart"/>
      <w:r>
        <w:t>nb</w:t>
      </w:r>
      <w:proofErr w:type="spellEnd"/>
      <w:r>
        <w:t xml:space="preserve"> interface</w:t>
      </w:r>
      <w:r w:rsidR="000469D5">
        <w:t>” with</w:t>
      </w:r>
      <w:r>
        <w:t xml:space="preserve"> the add menu (</w:t>
      </w:r>
      <w:r>
        <w:fldChar w:fldCharType="begin"/>
      </w:r>
      <w:r>
        <w:instrText xml:space="preserve"> REF _Ref483337493 \h </w:instrText>
      </w:r>
      <w:r>
        <w:fldChar w:fldCharType="separate"/>
      </w:r>
      <w:r w:rsidR="00872DA5">
        <w:t xml:space="preserve">Figure </w:t>
      </w:r>
      <w:r w:rsidR="00872DA5">
        <w:rPr>
          <w:noProof/>
        </w:rPr>
        <w:t>7</w:t>
      </w:r>
      <w:r>
        <w:fldChar w:fldCharType="end"/>
      </w:r>
      <w:r>
        <w:t>), and set the parameters with the provided controls.</w:t>
      </w:r>
      <w:r w:rsidR="000469D5">
        <w:t xml:space="preserve"> </w:t>
      </w:r>
      <w:r>
        <w:t xml:space="preserve">   </w:t>
      </w:r>
    </w:p>
    <w:p w14:paraId="3B497022" w14:textId="77777777" w:rsidR="00476E2D" w:rsidRDefault="00476E2D" w:rsidP="00476E2D"/>
    <w:p w14:paraId="0B5F98C1" w14:textId="77777777" w:rsidR="00476E2D" w:rsidRDefault="00476E2D" w:rsidP="00476E2D">
      <w:pPr>
        <w:pStyle w:val="ListParagraph"/>
        <w:numPr>
          <w:ilvl w:val="1"/>
          <w:numId w:val="5"/>
        </w:numPr>
        <w:ind w:left="1778"/>
      </w:pPr>
      <w:r>
        <w:t xml:space="preserve">Load a genepop file as described in the </w:t>
      </w:r>
      <w:r>
        <w:rPr>
          <w:i/>
        </w:rPr>
        <w:t>Simulation output</w:t>
      </w:r>
      <w:r>
        <w:t xml:space="preserve"> section.</w:t>
      </w:r>
    </w:p>
    <w:p w14:paraId="6D73D3C4" w14:textId="77777777" w:rsidR="000469D5" w:rsidRDefault="000469D5" w:rsidP="00C86355">
      <w:pPr>
        <w:pStyle w:val="ListParagraph"/>
        <w:ind w:left="1778"/>
      </w:pPr>
    </w:p>
    <w:p w14:paraId="0F8FF420" w14:textId="77777777" w:rsidR="00476E2D" w:rsidRDefault="00476E2D" w:rsidP="00476E2D">
      <w:pPr>
        <w:pStyle w:val="ListParagraph"/>
        <w:numPr>
          <w:ilvl w:val="1"/>
          <w:numId w:val="5"/>
        </w:numPr>
        <w:ind w:left="1778"/>
      </w:pPr>
      <w:r>
        <w:t xml:space="preserve">Adjust the </w:t>
      </w:r>
      <w:r w:rsidR="001A74C4">
        <w:t>estimation</w:t>
      </w:r>
      <w:r>
        <w:t xml:space="preserve"> parameters.  </w:t>
      </w:r>
      <w:r w:rsidR="001A74C4">
        <w:t xml:space="preserve"> The parameters are detailed in the </w:t>
      </w:r>
      <w:r w:rsidR="001A74C4" w:rsidRPr="001A74C4">
        <w:rPr>
          <w:i/>
        </w:rPr>
        <w:t>Nb/Ne estimations input</w:t>
      </w:r>
      <w:r w:rsidR="001A74C4">
        <w:t xml:space="preserve"> section below.</w:t>
      </w:r>
    </w:p>
    <w:p w14:paraId="20953516" w14:textId="77777777" w:rsidR="00476E2D" w:rsidRDefault="00476E2D" w:rsidP="00476E2D">
      <w:pPr>
        <w:pStyle w:val="ListParagraph"/>
        <w:ind w:left="0"/>
      </w:pPr>
    </w:p>
    <w:p w14:paraId="17224F15" w14:textId="14CCB5D8" w:rsidR="00476E2D" w:rsidRDefault="000469D5" w:rsidP="00476E2D">
      <w:pPr>
        <w:pStyle w:val="ListParagraph"/>
        <w:numPr>
          <w:ilvl w:val="1"/>
          <w:numId w:val="5"/>
        </w:numPr>
        <w:ind w:left="1778"/>
      </w:pPr>
      <w:r>
        <w:t>Click the button labeled “R</w:t>
      </w:r>
      <w:r w:rsidR="00476E2D">
        <w:t xml:space="preserve">un </w:t>
      </w:r>
      <w:r>
        <w:t>Nb Estimation,” and the computations</w:t>
      </w:r>
      <w:r w:rsidR="00476E2D">
        <w:t xml:space="preserve"> will start.  The button’s text now changes to say “cancel simulation,” and next to it a new label</w:t>
      </w:r>
      <w:r>
        <w:t xml:space="preserve"> will </w:t>
      </w:r>
      <w:r>
        <w:lastRenderedPageBreak/>
        <w:t>note that “estimations in progress</w:t>
      </w:r>
      <w:r w:rsidR="00C15A5C">
        <w:t>"</w:t>
      </w:r>
      <w:r>
        <w:t>.  As in the other interfaces, while</w:t>
      </w:r>
      <w:r w:rsidR="00476E2D">
        <w:t xml:space="preserve"> the </w:t>
      </w:r>
      <w:r>
        <w:t xml:space="preserve">estimations are </w:t>
      </w:r>
      <w:r w:rsidR="00476E2D">
        <w:t>in progress, the parameter controls are disabled.</w:t>
      </w:r>
    </w:p>
    <w:p w14:paraId="1A40940D" w14:textId="77777777" w:rsidR="00F0391C" w:rsidRDefault="00F0391C" w:rsidP="00F0391C">
      <w:pPr>
        <w:ind w:left="1418"/>
        <w:rPr>
          <w:rFonts w:cs="Mangal"/>
          <w:szCs w:val="21"/>
        </w:rPr>
      </w:pPr>
    </w:p>
    <w:p w14:paraId="3A7C6BC6" w14:textId="77777777" w:rsidR="00F0391C" w:rsidRDefault="00F0391C" w:rsidP="00F0391C">
      <w:pPr>
        <w:pStyle w:val="Heading1"/>
      </w:pPr>
      <w:bookmarkStart w:id="86" w:name="_Toc484433195"/>
      <w:r>
        <w:t>Nb/Ne Estimations input</w:t>
      </w:r>
      <w:bookmarkEnd w:id="86"/>
    </w:p>
    <w:p w14:paraId="523F557C" w14:textId="77777777" w:rsidR="00F0391C" w:rsidRDefault="00F0391C" w:rsidP="00F0391C"/>
    <w:p w14:paraId="62BF459E" w14:textId="77777777" w:rsidR="0050269C" w:rsidRDefault="00F0391C" w:rsidP="00222BF1">
      <w:r>
        <w:t xml:space="preserve">The interface </w:t>
      </w:r>
      <w:del w:id="87" w:author="brian hand" w:date="2017-06-05T14:27:00Z">
        <w:r w:rsidR="00CB6D18" w:rsidDel="00C15A5C">
          <w:delText xml:space="preserve"> </w:delText>
        </w:r>
      </w:del>
      <w:r w:rsidR="00CB6D18">
        <w:t>provides for</w:t>
      </w:r>
      <w:r>
        <w:t xml:space="preserve"> multiple subsampling schemes of both individuals and loci within the input genepop file pop sections.</w:t>
      </w:r>
      <w:r w:rsidR="00CB6D18">
        <w:t xml:space="preserve">  The sub-sections of the interface follow.  </w:t>
      </w:r>
    </w:p>
    <w:p w14:paraId="5EDEBADA" w14:textId="77777777" w:rsidR="00222BF1" w:rsidRDefault="00222BF1" w:rsidP="00222BF1"/>
    <w:p w14:paraId="21B33216" w14:textId="77777777" w:rsidR="00222BF1" w:rsidRPr="00222BF1" w:rsidRDefault="00222BF1" w:rsidP="00222BF1">
      <w:pPr>
        <w:pStyle w:val="ListParagraph"/>
        <w:numPr>
          <w:ilvl w:val="0"/>
          <w:numId w:val="20"/>
        </w:numPr>
        <w:rPr>
          <w:rStyle w:val="Heading2Char"/>
          <w:rFonts w:ascii="Liberation Serif" w:eastAsia="Noto Sans CJK SC Regular" w:hAnsi="Liberation Serif"/>
          <w:b w:val="0"/>
          <w:bCs w:val="0"/>
          <w:color w:val="auto"/>
          <w:sz w:val="24"/>
          <w:szCs w:val="21"/>
        </w:rPr>
      </w:pPr>
      <w:bookmarkStart w:id="88" w:name="_Toc484433196"/>
      <w:bookmarkStart w:id="89" w:name="nb_input_load_run_section"/>
      <w:r w:rsidRPr="004F0AE4">
        <w:rPr>
          <w:rStyle w:val="Heading2Char"/>
        </w:rPr>
        <w:t>The Load/Run section</w:t>
      </w:r>
      <w:bookmarkEnd w:id="88"/>
      <w:r w:rsidRPr="00222BF1">
        <w:rPr>
          <w:rStyle w:val="Heading2Char"/>
          <w:rFonts w:ascii="Liberation Serif" w:eastAsia="Noto Sans CJK SC Regular" w:hAnsi="Liberation Serif"/>
          <w:b w:val="0"/>
          <w:bCs w:val="0"/>
          <w:color w:val="auto"/>
          <w:sz w:val="24"/>
          <w:szCs w:val="21"/>
        </w:rPr>
        <w:t xml:space="preserve"> </w:t>
      </w:r>
      <w:bookmarkEnd w:id="89"/>
      <w:r w:rsidR="008A74C8">
        <w:rPr>
          <w:rStyle w:val="Heading2Char"/>
          <w:rFonts w:ascii="Liberation Serif" w:eastAsia="Noto Sans CJK SC Regular" w:hAnsi="Liberation Serif"/>
          <w:b w:val="0"/>
          <w:bCs w:val="0"/>
          <w:color w:val="auto"/>
          <w:sz w:val="24"/>
          <w:szCs w:val="21"/>
        </w:rPr>
        <w:t xml:space="preserve">  </w:t>
      </w:r>
      <w:r w:rsidR="008A74C8" w:rsidRPr="008A74C8">
        <w:t>(</w:t>
      </w:r>
      <w:r w:rsidR="00C86355">
        <w:rPr>
          <w:rStyle w:val="Heading2Char"/>
          <w:rFonts w:ascii="Liberation Serif" w:eastAsia="Noto Sans CJK SC Regular" w:hAnsi="Liberation Serif"/>
          <w:b w:val="0"/>
          <w:bCs w:val="0"/>
          <w:color w:val="auto"/>
          <w:sz w:val="24"/>
          <w:szCs w:val="21"/>
        </w:rPr>
        <w:fldChar w:fldCharType="begin"/>
      </w:r>
      <w:r w:rsidR="00C86355">
        <w:rPr>
          <w:rStyle w:val="Heading2Char"/>
          <w:rFonts w:ascii="Liberation Serif" w:eastAsia="Noto Sans CJK SC Regular" w:hAnsi="Liberation Serif"/>
          <w:b w:val="0"/>
          <w:bCs w:val="0"/>
          <w:color w:val="auto"/>
          <w:sz w:val="24"/>
          <w:szCs w:val="21"/>
        </w:rPr>
        <w:instrText xml:space="preserve"> REF _Ref483337493 \h </w:instrText>
      </w:r>
      <w:r w:rsidR="00C86355">
        <w:rPr>
          <w:rStyle w:val="Heading2Char"/>
          <w:rFonts w:ascii="Liberation Serif" w:eastAsia="Noto Sans CJK SC Regular" w:hAnsi="Liberation Serif"/>
          <w:b w:val="0"/>
          <w:bCs w:val="0"/>
          <w:color w:val="auto"/>
          <w:sz w:val="24"/>
          <w:szCs w:val="21"/>
        </w:rPr>
      </w:r>
      <w:r w:rsidR="00C86355">
        <w:rPr>
          <w:rStyle w:val="Heading2Char"/>
          <w:rFonts w:ascii="Liberation Serif" w:eastAsia="Noto Sans CJK SC Regular" w:hAnsi="Liberation Serif"/>
          <w:b w:val="0"/>
          <w:bCs w:val="0"/>
          <w:color w:val="auto"/>
          <w:sz w:val="24"/>
          <w:szCs w:val="21"/>
        </w:rPr>
        <w:fldChar w:fldCharType="separate"/>
      </w:r>
      <w:r w:rsidR="00872DA5">
        <w:t xml:space="preserve">Figure </w:t>
      </w:r>
      <w:r w:rsidR="00872DA5">
        <w:rPr>
          <w:noProof/>
        </w:rPr>
        <w:t>7</w:t>
      </w:r>
      <w:r w:rsidR="00C86355">
        <w:rPr>
          <w:rStyle w:val="Heading2Char"/>
          <w:rFonts w:ascii="Liberation Serif" w:eastAsia="Noto Sans CJK SC Regular" w:hAnsi="Liberation Serif"/>
          <w:b w:val="0"/>
          <w:bCs w:val="0"/>
          <w:color w:val="auto"/>
          <w:sz w:val="24"/>
          <w:szCs w:val="21"/>
        </w:rPr>
        <w:fldChar w:fldCharType="end"/>
      </w:r>
      <w:r w:rsidR="00C86355">
        <w:rPr>
          <w:rStyle w:val="Heading2Char"/>
          <w:rFonts w:ascii="Liberation Serif" w:eastAsia="Noto Sans CJK SC Regular" w:hAnsi="Liberation Serif"/>
          <w:b w:val="0"/>
          <w:bCs w:val="0"/>
          <w:color w:val="auto"/>
          <w:sz w:val="24"/>
          <w:szCs w:val="21"/>
        </w:rPr>
        <w:t xml:space="preserve">) </w:t>
      </w:r>
      <w:r w:rsidRPr="00222BF1">
        <w:rPr>
          <w:rStyle w:val="Heading2Char"/>
          <w:rFonts w:ascii="Liberation Serif" w:eastAsia="Noto Sans CJK SC Regular" w:hAnsi="Liberation Serif"/>
          <w:b w:val="0"/>
          <w:bCs w:val="0"/>
          <w:color w:val="auto"/>
          <w:sz w:val="24"/>
          <w:szCs w:val="21"/>
        </w:rPr>
        <w:t xml:space="preserve">offers an interface to load </w:t>
      </w:r>
      <w:r>
        <w:rPr>
          <w:rStyle w:val="Heading2Char"/>
          <w:rFonts w:ascii="Liberation Serif" w:eastAsia="Noto Sans CJK SC Regular" w:hAnsi="Liberation Serif"/>
          <w:b w:val="0"/>
          <w:bCs w:val="0"/>
          <w:color w:val="auto"/>
          <w:sz w:val="24"/>
          <w:szCs w:val="21"/>
        </w:rPr>
        <w:t>input and name the output files</w:t>
      </w:r>
      <w:r>
        <w:t>.</w:t>
      </w:r>
    </w:p>
    <w:p w14:paraId="72953741" w14:textId="2EFDE23B" w:rsidR="00222BF1" w:rsidRDefault="00222BF1" w:rsidP="00222BF1">
      <w:pPr>
        <w:pStyle w:val="ListParagraph"/>
        <w:numPr>
          <w:ilvl w:val="1"/>
          <w:numId w:val="20"/>
        </w:numPr>
      </w:pPr>
      <w:r>
        <w:t xml:space="preserve"> </w:t>
      </w:r>
      <w:bookmarkStart w:id="90" w:name="nb_input_total_processes"/>
      <w:r w:rsidRPr="00045264">
        <w:rPr>
          <w:rStyle w:val="Heading3Char"/>
        </w:rPr>
        <w:t>Total processes</w:t>
      </w:r>
      <w:bookmarkEnd w:id="90"/>
      <w:r w:rsidRPr="00222BF1">
        <w:t>.  The program will run estimations on the individ</w:t>
      </w:r>
      <w:r>
        <w:t>ual  “pop” sections in parallel</w:t>
      </w:r>
      <w:r w:rsidRPr="00222BF1">
        <w:t xml:space="preserve"> using the number of processes set here.  It is usually advisable, unless your computer has man</w:t>
      </w:r>
      <w:r w:rsidR="00C15A5C">
        <w:t>y</w:t>
      </w:r>
      <w:r w:rsidRPr="00222BF1">
        <w:t xml:space="preserve"> process already running, to use most if not all of your available (virtual) processing cores, to speed up the estimation run</w:t>
      </w:r>
      <w:ins w:id="91" w:author="brian hand" w:date="2017-06-05T14:28:00Z">
        <w:r w:rsidR="00C15A5C">
          <w:t xml:space="preserve"> </w:t>
        </w:r>
      </w:ins>
      <w:r>
        <w:t>parameter.</w:t>
      </w:r>
    </w:p>
    <w:p w14:paraId="61759A78" w14:textId="11A6E18B" w:rsidR="00222BF1" w:rsidRDefault="00222BF1" w:rsidP="00E80934">
      <w:pPr>
        <w:pStyle w:val="ListParagraph"/>
        <w:numPr>
          <w:ilvl w:val="1"/>
          <w:numId w:val="20"/>
        </w:numPr>
      </w:pPr>
      <w:bookmarkStart w:id="92" w:name="nb_input_load_genepop_files"/>
      <w:r w:rsidRPr="00222BF1">
        <w:rPr>
          <w:rStyle w:val="Heading3Char"/>
        </w:rPr>
        <w:t xml:space="preserve">The Load genepop files </w:t>
      </w:r>
      <w:bookmarkEnd w:id="92"/>
      <w:r w:rsidRPr="00222BF1">
        <w:rPr>
          <w:rStyle w:val="Heading3Char"/>
        </w:rPr>
        <w:t>button</w:t>
      </w:r>
      <w:r>
        <w:t xml:space="preserve"> offers a file loading interface to </w:t>
      </w:r>
      <w:r w:rsidR="00C15A5C">
        <w:t>locate</w:t>
      </w:r>
      <w:r>
        <w:t xml:space="preserve"> and load one or </w:t>
      </w:r>
      <w:r w:rsidR="00E80934">
        <w:t xml:space="preserve">more </w:t>
      </w:r>
      <w:r>
        <w:fldChar w:fldCharType="begin"/>
      </w:r>
      <w:r>
        <w:instrText xml:space="preserve"> REF sim_out_genepop_file \h </w:instrText>
      </w:r>
      <w:r>
        <w:fldChar w:fldCharType="separate"/>
      </w:r>
      <w:r w:rsidR="00872DA5" w:rsidRPr="00F0239A">
        <w:rPr>
          <w:rStyle w:val="Heading2Char"/>
        </w:rPr>
        <w:t>genepop file</w:t>
      </w:r>
      <w:r>
        <w:fldChar w:fldCharType="end"/>
      </w:r>
      <w:r>
        <w:t>(s).</w:t>
      </w:r>
      <w:r w:rsidR="00E80934">
        <w:t xml:space="preserve"> </w:t>
      </w:r>
      <w:r w:rsidR="00E80934" w:rsidRPr="00E80934">
        <w:t xml:space="preserve">Note that when you load multiple genepop files, the parameter settings will be applied to all.  In particular, activating an </w:t>
      </w:r>
      <w:r w:rsidR="00C21BE5">
        <w:fldChar w:fldCharType="begin"/>
      </w:r>
      <w:r w:rsidR="00C21BE5">
        <w:instrText xml:space="preserve"> REF nb_input_nb_bias_adjust \h </w:instrText>
      </w:r>
      <w:r w:rsidR="00C21BE5">
        <w:fldChar w:fldCharType="separate"/>
      </w:r>
      <w:r w:rsidR="00872DA5" w:rsidRPr="00033C4D">
        <w:rPr>
          <w:rStyle w:val="Heading3Char"/>
        </w:rPr>
        <w:t>Nb bias adjustment</w:t>
      </w:r>
      <w:r w:rsidR="00872DA5">
        <w:t xml:space="preserve"> </w:t>
      </w:r>
      <w:r w:rsidR="00C21BE5">
        <w:fldChar w:fldCharType="end"/>
      </w:r>
      <w:r w:rsidR="00E80934" w:rsidRPr="00E80934">
        <w:t xml:space="preserve"> will apply it to all the files, so that only data with which it is compatible should be loaded.  This also applies to other parameters, such as population number range [bookmark] and loci number range</w:t>
      </w:r>
      <w:r w:rsidR="00E80934">
        <w:t xml:space="preserve"> [bookmark]</w:t>
      </w:r>
      <w:r w:rsidR="00E80934" w:rsidRPr="00E80934">
        <w:t>.</w:t>
      </w:r>
    </w:p>
    <w:p w14:paraId="77B3D01F" w14:textId="77777777" w:rsidR="00222BF1" w:rsidRDefault="00222BF1" w:rsidP="00222BF1">
      <w:pPr>
        <w:pStyle w:val="ListParagraph"/>
        <w:numPr>
          <w:ilvl w:val="1"/>
          <w:numId w:val="20"/>
        </w:numPr>
      </w:pPr>
      <w:bookmarkStart w:id="93" w:name="nb_input_select_output_dir"/>
      <w:r>
        <w:rPr>
          <w:rStyle w:val="Heading3Char"/>
        </w:rPr>
        <w:t xml:space="preserve">Select output </w:t>
      </w:r>
      <w:r w:rsidR="00762C08">
        <w:rPr>
          <w:rStyle w:val="Heading3Char"/>
        </w:rPr>
        <w:t>directory</w:t>
      </w:r>
      <w:bookmarkEnd w:id="93"/>
      <w:r w:rsidR="00762C08" w:rsidRPr="00762C08">
        <w:t xml:space="preserve">.   </w:t>
      </w:r>
      <w:r w:rsidR="00762C08">
        <w:t>By</w:t>
      </w:r>
      <w:r>
        <w:t xml:space="preserve"> clickin</w:t>
      </w:r>
      <w:r w:rsidR="00762C08">
        <w:t>g</w:t>
      </w:r>
      <w:r>
        <w:t xml:space="preserve"> on the button and choosing your preferred folder </w:t>
      </w:r>
      <w:r w:rsidR="00762C08">
        <w:t>you select where the</w:t>
      </w:r>
      <w:del w:id="94" w:author="brian hand" w:date="2017-06-05T14:29:00Z">
        <w:r w:rsidR="00762C08" w:rsidDel="00C15A5C">
          <w:delText xml:space="preserve"> </w:delText>
        </w:r>
      </w:del>
      <w:r>
        <w:t xml:space="preserve"> estimation output files</w:t>
      </w:r>
      <w:r w:rsidR="00762C08">
        <w:t xml:space="preserve"> will be written</w:t>
      </w:r>
      <w:r>
        <w:t>.  Note that this will also be used as a temporary directory in which intermediate files will be written inside new directories with the “</w:t>
      </w:r>
      <w:proofErr w:type="spellStart"/>
      <w:r>
        <w:t>tmp</w:t>
      </w:r>
      <w:proofErr w:type="spellEnd"/>
      <w:r>
        <w:t>” prefix</w:t>
      </w:r>
      <w:r w:rsidR="00762C08">
        <w:t>, ending in random characters</w:t>
      </w:r>
      <w:r>
        <w:t>.  These files will be removed on completion of the simulation.  Sometimes, if the estimation run is cancelled or otherwise is interrupted, they will not be removed, but can be manually deleted from your directory.</w:t>
      </w:r>
    </w:p>
    <w:p w14:paraId="48442FFE" w14:textId="77777777" w:rsidR="00E80934" w:rsidRDefault="00E80934" w:rsidP="00222BF1">
      <w:pPr>
        <w:pStyle w:val="ListParagraph"/>
        <w:numPr>
          <w:ilvl w:val="1"/>
          <w:numId w:val="20"/>
        </w:numPr>
      </w:pPr>
      <w:bookmarkStart w:id="95" w:name="nb_input_out_files_base_name"/>
      <w:r w:rsidRPr="00E80934">
        <w:rPr>
          <w:rStyle w:val="Heading3Char"/>
        </w:rPr>
        <w:t>Output files base name</w:t>
      </w:r>
      <w:bookmarkEnd w:id="95"/>
      <w:r>
        <w:t>.  The text entered here will become t</w:t>
      </w:r>
      <w:r w:rsidR="00045264">
        <w:t>he prefix for the output files [bookmark].</w:t>
      </w:r>
    </w:p>
    <w:p w14:paraId="7AF2117D" w14:textId="77777777" w:rsidR="008A74C8" w:rsidRDefault="008A74C8" w:rsidP="008A74C8">
      <w:pPr>
        <w:pStyle w:val="ListParagraph"/>
        <w:numPr>
          <w:ilvl w:val="0"/>
          <w:numId w:val="20"/>
        </w:numPr>
      </w:pPr>
      <w:bookmarkStart w:id="96" w:name="_Toc484433197"/>
      <w:r w:rsidRPr="00580DF0">
        <w:rPr>
          <w:rStyle w:val="Heading2Char"/>
        </w:rPr>
        <w:t>The Genepop Files Loaded section</w:t>
      </w:r>
      <w:bookmarkEnd w:id="96"/>
      <w:r w:rsidR="004B43C3">
        <w:t xml:space="preserve"> (</w:t>
      </w:r>
      <w:r w:rsidR="00F37D65">
        <w:fldChar w:fldCharType="begin"/>
      </w:r>
      <w:r w:rsidR="00F37D65">
        <w:instrText xml:space="preserve"> REF _Ref483408097 \h </w:instrText>
      </w:r>
      <w:r w:rsidR="00F37D65">
        <w:fldChar w:fldCharType="separate"/>
      </w:r>
      <w:r w:rsidR="00872DA5">
        <w:t xml:space="preserve">Figure </w:t>
      </w:r>
      <w:r w:rsidR="00872DA5">
        <w:rPr>
          <w:noProof/>
        </w:rPr>
        <w:t>8</w:t>
      </w:r>
      <w:r w:rsidR="00F37D65">
        <w:fldChar w:fldCharType="end"/>
      </w:r>
      <w:r w:rsidR="004B43C3">
        <w:t xml:space="preserve">) </w:t>
      </w:r>
      <w:r w:rsidR="00121D55">
        <w:t xml:space="preserve">has a single box that </w:t>
      </w:r>
      <w:r w:rsidR="004B43C3">
        <w:t xml:space="preserve">shows you the names of the loaded genepop files.  It is not an editable section. </w:t>
      </w:r>
    </w:p>
    <w:p w14:paraId="3395F008" w14:textId="77777777" w:rsidR="004B43C3" w:rsidRDefault="004B43C3" w:rsidP="004B43C3">
      <w:pPr>
        <w:pStyle w:val="ListParagraph"/>
        <w:ind w:left="1429"/>
      </w:pPr>
    </w:p>
    <w:p w14:paraId="1A26340E" w14:textId="77777777" w:rsidR="004B43C3" w:rsidRDefault="004B43C3" w:rsidP="004B43C3">
      <w:pPr>
        <w:pStyle w:val="ListParagraph"/>
        <w:keepNext/>
        <w:ind w:left="1429"/>
      </w:pPr>
      <w:r>
        <w:rPr>
          <w:noProof/>
          <w:lang w:eastAsia="en-US" w:bidi="ar-SA"/>
        </w:rPr>
        <w:drawing>
          <wp:anchor distT="91440" distB="91440" distL="114300" distR="114300" simplePos="0" relativeHeight="251662848" behindDoc="0" locked="0" layoutInCell="1" allowOverlap="1" wp14:anchorId="7328D3AF" wp14:editId="004DDBC3">
            <wp:simplePos x="0" y="0"/>
            <wp:positionH relativeFrom="column">
              <wp:posOffset>905510</wp:posOffset>
            </wp:positionH>
            <wp:positionV relativeFrom="paragraph">
              <wp:posOffset>302260</wp:posOffset>
            </wp:positionV>
            <wp:extent cx="1983740" cy="68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genepop_files_loaded.png"/>
                    <pic:cNvPicPr/>
                  </pic:nvPicPr>
                  <pic:blipFill>
                    <a:blip r:embed="rId20">
                      <a:extLst>
                        <a:ext uri="{28A0092B-C50C-407E-A947-70E740481C1C}">
                          <a14:useLocalDpi xmlns:a14="http://schemas.microsoft.com/office/drawing/2010/main" val="0"/>
                        </a:ext>
                      </a:extLst>
                    </a:blip>
                    <a:stretch>
                      <a:fillRect/>
                    </a:stretch>
                  </pic:blipFill>
                  <pic:spPr>
                    <a:xfrm>
                      <a:off x="0" y="0"/>
                      <a:ext cx="1983740" cy="685800"/>
                    </a:xfrm>
                    <a:prstGeom prst="rect">
                      <a:avLst/>
                    </a:prstGeom>
                  </pic:spPr>
                </pic:pic>
              </a:graphicData>
            </a:graphic>
            <wp14:sizeRelH relativeFrom="margin">
              <wp14:pctWidth>0</wp14:pctWidth>
            </wp14:sizeRelH>
            <wp14:sizeRelV relativeFrom="margin">
              <wp14:pctHeight>0</wp14:pctHeight>
            </wp14:sizeRelV>
          </wp:anchor>
        </w:drawing>
      </w:r>
    </w:p>
    <w:p w14:paraId="46A7CC0F" w14:textId="77777777" w:rsidR="004B43C3" w:rsidRDefault="004B43C3" w:rsidP="004B43C3">
      <w:pPr>
        <w:pStyle w:val="Caption"/>
      </w:pPr>
      <w:bookmarkStart w:id="97" w:name="_Ref483408097"/>
      <w:r>
        <w:t xml:space="preserve">Figure </w:t>
      </w:r>
      <w:fldSimple w:instr=" SEQ Figure \* ARABIC ">
        <w:r w:rsidR="00872DA5">
          <w:rPr>
            <w:noProof/>
          </w:rPr>
          <w:t>8</w:t>
        </w:r>
      </w:fldSimple>
      <w:bookmarkEnd w:id="97"/>
      <w:r>
        <w:t>, Nb estimation interface, genepop files loaded section</w:t>
      </w:r>
    </w:p>
    <w:p w14:paraId="2E4C4686" w14:textId="77777777" w:rsidR="00E6368E" w:rsidRDefault="00580DF0" w:rsidP="00E6368E">
      <w:pPr>
        <w:pStyle w:val="ListParagraph"/>
        <w:numPr>
          <w:ilvl w:val="0"/>
          <w:numId w:val="20"/>
        </w:numPr>
      </w:pPr>
      <w:bookmarkStart w:id="98" w:name="_Toc484433198"/>
      <w:r w:rsidRPr="00121D55">
        <w:rPr>
          <w:rStyle w:val="Heading2Char"/>
        </w:rPr>
        <w:t xml:space="preserve">The </w:t>
      </w:r>
      <w:r w:rsidR="00F37D65" w:rsidRPr="00121D55">
        <w:rPr>
          <w:rStyle w:val="Heading2Char"/>
        </w:rPr>
        <w:t>Par</w:t>
      </w:r>
      <w:r w:rsidR="00E6368E" w:rsidRPr="00121D55">
        <w:rPr>
          <w:rStyle w:val="Heading2Char"/>
        </w:rPr>
        <w:t>ameters section</w:t>
      </w:r>
      <w:bookmarkEnd w:id="98"/>
      <w:r w:rsidR="00FC1FFE" w:rsidRPr="00580DF0">
        <w:rPr>
          <w:rStyle w:val="Heading2Char"/>
        </w:rPr>
        <w:t xml:space="preserve"> </w:t>
      </w:r>
      <w:r w:rsidR="00FC1FFE">
        <w:t>gives the main parameters, including the choice of subsampling in pop sections and/or loci.</w:t>
      </w:r>
      <w:r w:rsidR="001D35C3" w:rsidRPr="001D35C3">
        <w:rPr>
          <w:rFonts w:cs="FreeSans"/>
          <w:noProof/>
          <w:szCs w:val="24"/>
          <w:lang w:eastAsia="en-US" w:bidi="ar-SA"/>
        </w:rPr>
        <w:t xml:space="preserve"> </w:t>
      </w:r>
    </w:p>
    <w:p w14:paraId="3F3A4BCF" w14:textId="77777777" w:rsidR="00FC1FFE" w:rsidRDefault="004D3868" w:rsidP="00FC1FFE">
      <w:pPr>
        <w:pStyle w:val="ListParagraph"/>
        <w:ind w:left="1429"/>
      </w:pPr>
      <w:r>
        <w:rPr>
          <w:noProof/>
          <w:lang w:eastAsia="en-US" w:bidi="ar-SA"/>
        </w:rPr>
        <w:lastRenderedPageBreak/>
        <mc:AlternateContent>
          <mc:Choice Requires="wpg">
            <w:drawing>
              <wp:anchor distT="91440" distB="91440" distL="114300" distR="114300" simplePos="0" relativeHeight="251664896" behindDoc="0" locked="0" layoutInCell="1" allowOverlap="1" wp14:anchorId="45F46CA1" wp14:editId="4CF83D72">
                <wp:simplePos x="0" y="0"/>
                <wp:positionH relativeFrom="column">
                  <wp:posOffset>806560</wp:posOffset>
                </wp:positionH>
                <wp:positionV relativeFrom="paragraph">
                  <wp:posOffset>248423</wp:posOffset>
                </wp:positionV>
                <wp:extent cx="4983480" cy="1664208"/>
                <wp:effectExtent l="0" t="0" r="7620" b="0"/>
                <wp:wrapTopAndBottom/>
                <wp:docPr id="24" name="Group 24"/>
                <wp:cNvGraphicFramePr/>
                <a:graphic xmlns:a="http://schemas.openxmlformats.org/drawingml/2006/main">
                  <a:graphicData uri="http://schemas.microsoft.com/office/word/2010/wordprocessingGroup">
                    <wpg:wgp>
                      <wpg:cNvGrpSpPr/>
                      <wpg:grpSpPr>
                        <a:xfrm>
                          <a:off x="0" y="0"/>
                          <a:ext cx="4983480" cy="1664208"/>
                          <a:chOff x="0" y="0"/>
                          <a:chExt cx="4985385" cy="1660718"/>
                        </a:xfrm>
                      </wpg:grpSpPr>
                      <wps:wsp>
                        <wps:cNvPr id="18" name="Text Box 18"/>
                        <wps:cNvSpPr txBox="1"/>
                        <wps:spPr>
                          <a:xfrm>
                            <a:off x="0" y="0"/>
                            <a:ext cx="4985385" cy="1645920"/>
                          </a:xfrm>
                          <a:prstGeom prst="rect">
                            <a:avLst/>
                          </a:prstGeom>
                          <a:solidFill>
                            <a:sysClr val="window" lastClr="FFFFFF"/>
                          </a:solidFill>
                          <a:ln w="6350">
                            <a:noFill/>
                          </a:ln>
                          <a:effectLst/>
                        </wps:spPr>
                        <wps:txbx>
                          <w:txbxContent>
                            <w:p w14:paraId="206E528C" w14:textId="77777777" w:rsidR="00EA5B1D" w:rsidRDefault="00EA5B1D" w:rsidP="00F323DF">
                              <w:r>
                                <w:rPr>
                                  <w:noProof/>
                                  <w:lang w:eastAsia="en-US" w:bidi="ar-SA"/>
                                </w:rPr>
                                <w:drawing>
                                  <wp:inline distT="0" distB="0" distL="0" distR="0" wp14:anchorId="30ABE3D3" wp14:editId="4D4FDD49">
                                    <wp:extent cx="1657350" cy="140330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Pr>
                                  <w:noProof/>
                                  <w:lang w:eastAsia="en-US" w:bidi="ar-SA"/>
                                </w:rPr>
                                <w:drawing>
                                  <wp:inline distT="0" distB="0" distL="0" distR="0" wp14:anchorId="0BE905E0" wp14:editId="05931960">
                                    <wp:extent cx="1571977" cy="138430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lang w:eastAsia="en-US" w:bidi="ar-SA"/>
                                </w:rPr>
                                <w:drawing>
                                  <wp:inline distT="0" distB="0" distL="0" distR="0" wp14:anchorId="774137C9" wp14:editId="1C0617E7">
                                    <wp:extent cx="1547907" cy="1390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636105" y="1375576"/>
                            <a:ext cx="214685" cy="2696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82E3" w14:textId="77777777" w:rsidR="00EA5B1D" w:rsidRDefault="00EA5B1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337684" y="1375576"/>
                            <a:ext cx="214630" cy="269240"/>
                          </a:xfrm>
                          <a:prstGeom prst="rect">
                            <a:avLst/>
                          </a:prstGeom>
                          <a:noFill/>
                          <a:ln w="6350">
                            <a:noFill/>
                          </a:ln>
                          <a:effectLst/>
                        </wps:spPr>
                        <wps:txbx>
                          <w:txbxContent>
                            <w:p w14:paraId="33DB972E" w14:textId="77777777" w:rsidR="00EA5B1D" w:rsidRDefault="00EA5B1D" w:rsidP="001D35C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927945" y="1391478"/>
                            <a:ext cx="214630" cy="269240"/>
                          </a:xfrm>
                          <a:prstGeom prst="rect">
                            <a:avLst/>
                          </a:prstGeom>
                          <a:noFill/>
                          <a:ln w="6350">
                            <a:noFill/>
                          </a:ln>
                          <a:effectLst/>
                        </wps:spPr>
                        <wps:txbx>
                          <w:txbxContent>
                            <w:p w14:paraId="5D3E7537" w14:textId="77777777" w:rsidR="00EA5B1D" w:rsidRDefault="00EA5B1D" w:rsidP="001D35C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031" style="position:absolute;left:0;text-align:left;margin-left:63.5pt;margin-top:19.55pt;width:392.4pt;height:131.05pt;z-index:251664896;mso-wrap-distance-top:7.2pt;mso-wrap-distance-bottom:7.2pt;mso-width-relative:margin;mso-height-relative:margin" coordsize="49853,1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">
                <v:shape id="Text Box 18" o:spid="_x0000_s1032" type="#_x0000_t202" style="position:absolute;width:49853;height:16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fMYA&#10;AADbAAAADwAAAGRycy9kb3ducmV2LnhtbESPQUvDQBCF70L/wzIFb3ZTDyKx21LEYguG2ljodchO&#10;k2h2NuyuTeyvdw6Ctxnem/e+WaxG16kLhdh6NjCfZaCIK29brg0cPzZ3j6BiQrbYeSYDPxRhtZzc&#10;LDC3fuADXcpUKwnhmKOBJqU+1zpWDTmMM98Ti3b2wWGSNdTaBhwk3HX6PssetMOWpaHBnp4bqr7K&#10;b2fgNJSvYb/bfb732+K6v5bFG70UxtxOx/UTqERj+jf/XW+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jfMYAAADbAAAADwAAAAAAAAAAAAAAAACYAgAAZHJz&#10;L2Rvd25yZXYueG1sUEsFBgAAAAAEAAQA9QAAAIsDAAAAAA==&#10;" fillcolor="window" stroked="f" strokeweight=".5pt">
                  <v:textbox>
                    <w:txbxContent>
                      <w:p w14:paraId="206E528C" w14:textId="77777777" w:rsidR="00EA5B1D" w:rsidRDefault="00EA5B1D" w:rsidP="00F323DF">
                        <w:r>
                          <w:rPr>
                            <w:noProof/>
                            <w:lang w:eastAsia="en-US" w:bidi="ar-SA"/>
                          </w:rPr>
                          <w:drawing>
                            <wp:inline distT="0" distB="0" distL="0" distR="0" wp14:anchorId="30ABE3D3" wp14:editId="4D4FDD49">
                              <wp:extent cx="1657350" cy="140330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Pr>
                            <w:noProof/>
                            <w:lang w:eastAsia="en-US" w:bidi="ar-SA"/>
                          </w:rPr>
                          <w:drawing>
                            <wp:inline distT="0" distB="0" distL="0" distR="0" wp14:anchorId="0BE905E0" wp14:editId="05931960">
                              <wp:extent cx="1571977" cy="138430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lang w:eastAsia="en-US" w:bidi="ar-SA"/>
                          </w:rPr>
                          <w:drawing>
                            <wp:inline distT="0" distB="0" distL="0" distR="0" wp14:anchorId="774137C9" wp14:editId="1C0617E7">
                              <wp:extent cx="1547907" cy="1390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v:textbox>
                </v:shape>
                <v:shape id="Text Box 13" o:spid="_x0000_s1033" type="#_x0000_t202" style="position:absolute;left:6361;top:13755;width:2146;height:2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10F882E3" w14:textId="77777777" w:rsidR="00EA5B1D" w:rsidRDefault="00EA5B1D">
                        <w:r>
                          <w:t>a</w:t>
                        </w:r>
                      </w:p>
                    </w:txbxContent>
                  </v:textbox>
                </v:shape>
                <v:shape id="Text Box 14" o:spid="_x0000_s1034" type="#_x0000_t202" style="position:absolute;left:23376;top:13755;width:2147;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33DB972E" w14:textId="77777777" w:rsidR="00EA5B1D" w:rsidRDefault="00EA5B1D" w:rsidP="001D35C3">
                        <w:r>
                          <w:t>b</w:t>
                        </w:r>
                      </w:p>
                    </w:txbxContent>
                  </v:textbox>
                </v:shape>
                <v:shape id="Text Box 22" o:spid="_x0000_s1035" type="#_x0000_t202" style="position:absolute;left:39279;top:13914;width:2146;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5D3E7537" w14:textId="77777777" w:rsidR="00EA5B1D" w:rsidRDefault="00EA5B1D" w:rsidP="001D35C3">
                        <w:r>
                          <w:t>c</w:t>
                        </w:r>
                      </w:p>
                    </w:txbxContent>
                  </v:textbox>
                </v:shape>
                <w10:wrap type="topAndBottom"/>
              </v:group>
            </w:pict>
          </mc:Fallback>
        </mc:AlternateContent>
      </w:r>
      <w:r w:rsidR="00FC1FFE">
        <w:rPr>
          <w:noProof/>
          <w:lang w:eastAsia="en-US" w:bidi="ar-SA"/>
        </w:rPr>
        <mc:AlternateContent>
          <mc:Choice Requires="wps">
            <w:drawing>
              <wp:anchor distT="0" distB="0" distL="114300" distR="114300" simplePos="0" relativeHeight="251663872" behindDoc="0" locked="0" layoutInCell="1" allowOverlap="1" wp14:anchorId="6A5A2849" wp14:editId="1FC86B9D">
                <wp:simplePos x="0" y="0"/>
                <wp:positionH relativeFrom="column">
                  <wp:posOffset>805180</wp:posOffset>
                </wp:positionH>
                <wp:positionV relativeFrom="paragraph">
                  <wp:posOffset>1951355</wp:posOffset>
                </wp:positionV>
                <wp:extent cx="516255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a:effectLst/>
                      </wps:spPr>
                      <wps:txbx>
                        <w:txbxContent>
                          <w:p w14:paraId="30F81E78" w14:textId="77777777" w:rsidR="00EA5B1D" w:rsidRPr="0033353B" w:rsidRDefault="00EA5B1D" w:rsidP="00FC1FFE">
                            <w:pPr>
                              <w:pStyle w:val="Caption"/>
                              <w:rPr>
                                <w:rFonts w:eastAsiaTheme="minorHAnsi"/>
                                <w:noProof/>
                              </w:rPr>
                            </w:pPr>
                            <w:bookmarkStart w:id="99" w:name="_Ref483510910"/>
                            <w:r>
                              <w:t xml:space="preserve">Figure </w:t>
                            </w:r>
                            <w:fldSimple w:instr=" SEQ Figure \* ARABIC ">
                              <w:r>
                                <w:rPr>
                                  <w:noProof/>
                                </w:rPr>
                                <w:t>9</w:t>
                              </w:r>
                            </w:fldSimple>
                            <w:bookmarkEnd w:id="99"/>
                            <w:r>
                              <w:t>, Nb estimations interface, parameters section. Subfigure a shows the section with no subsampling selected.  Subfigure b shows the types of subsampling available for pop sections, and subfigure c shows those available for the loci.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6" type="#_x0000_t202" style="position:absolute;left:0;text-align:left;margin-left:63.4pt;margin-top:153.65pt;width:406.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" stroked="f">
                <v:textbox style="mso-fit-shape-to-text:t" inset="0,0,0,0">
                  <w:txbxContent>
                    <w:p w14:paraId="30F81E78" w14:textId="77777777" w:rsidR="00EA5B1D" w:rsidRPr="0033353B" w:rsidRDefault="00EA5B1D" w:rsidP="00FC1FFE">
                      <w:pPr>
                        <w:pStyle w:val="Caption"/>
                        <w:rPr>
                          <w:rFonts w:eastAsiaTheme="minorHAnsi"/>
                          <w:noProof/>
                        </w:rPr>
                      </w:pPr>
                      <w:bookmarkStart w:id="100" w:name="_Ref483510910"/>
                      <w:r>
                        <w:t xml:space="preserve">Figure </w:t>
                      </w:r>
                      <w:fldSimple w:instr=" SEQ Figure \* ARABIC ">
                        <w:r>
                          <w:rPr>
                            <w:noProof/>
                          </w:rPr>
                          <w:t>9</w:t>
                        </w:r>
                      </w:fldSimple>
                      <w:bookmarkEnd w:id="100"/>
                      <w:r>
                        <w:t>, Nb estimations interface, parameters section. Subfigure a shows the section with no subsampling selected.  Subfigure b shows the types of subsampling available for pop sections, and subfigure c shows those available for the loci.</w:t>
                      </w:r>
                    </w:p>
                  </w:txbxContent>
                </v:textbox>
              </v:shape>
            </w:pict>
          </mc:Fallback>
        </mc:AlternateContent>
      </w:r>
    </w:p>
    <w:p w14:paraId="3A7B28D4" w14:textId="77777777" w:rsidR="00FC1FFE" w:rsidRDefault="00FC1FFE" w:rsidP="00FC1FFE">
      <w:pPr>
        <w:pStyle w:val="ListParagraph"/>
        <w:ind w:left="1429"/>
      </w:pPr>
    </w:p>
    <w:p w14:paraId="21DA24AF" w14:textId="77777777" w:rsidR="00F323DF" w:rsidRDefault="00F323DF" w:rsidP="00F323DF"/>
    <w:p w14:paraId="48BE14FB" w14:textId="77777777" w:rsidR="00F323DF" w:rsidRDefault="00F323DF" w:rsidP="00F323DF"/>
    <w:p w14:paraId="3F37BEFF" w14:textId="77777777" w:rsidR="00E6368E" w:rsidRDefault="00E6368E" w:rsidP="00E6368E">
      <w:pPr>
        <w:pStyle w:val="ListParagraph"/>
        <w:ind w:left="1429"/>
      </w:pPr>
    </w:p>
    <w:p w14:paraId="58A6FFFF" w14:textId="545DE783" w:rsidR="00E6368E" w:rsidRDefault="00F323DF" w:rsidP="00E6368E">
      <w:pPr>
        <w:pStyle w:val="ListParagraph"/>
        <w:numPr>
          <w:ilvl w:val="1"/>
          <w:numId w:val="20"/>
        </w:numPr>
      </w:pPr>
      <w:bookmarkStart w:id="101" w:name="nb_input_min_allele_freq"/>
      <w:r w:rsidRPr="00F323DF">
        <w:rPr>
          <w:rStyle w:val="Heading3Char"/>
        </w:rPr>
        <w:t>Minimum allele frequency</w:t>
      </w:r>
      <w:r>
        <w:t xml:space="preserve"> </w:t>
      </w:r>
      <w:bookmarkEnd w:id="101"/>
      <w:r>
        <w:t xml:space="preserve">sets the </w:t>
      </w:r>
      <w:r w:rsidR="001B32EE">
        <w:t>threshold</w:t>
      </w:r>
      <w:r>
        <w:t xml:space="preserve"> below which the </w:t>
      </w:r>
      <w:proofErr w:type="spellStart"/>
      <w:r>
        <w:t>LDNe</w:t>
      </w:r>
      <w:proofErr w:type="spellEnd"/>
      <w:r>
        <w:t xml:space="preserve"> program will ignore an allele in its </w:t>
      </w:r>
      <w:proofErr w:type="spellStart"/>
      <w:r>
        <w:t>LDNe</w:t>
      </w:r>
      <w:proofErr w:type="spellEnd"/>
      <w:r>
        <w:t xml:space="preserve"> calculation.</w:t>
      </w:r>
      <w:r w:rsidR="003924B4">
        <w:t xml:space="preserve">  The interface defaults to 0.05, as a value that is commonly used, and which reduces upward bias</w:t>
      </w:r>
      <w:r w:rsidR="00B33EA6">
        <w:t xml:space="preserve"> </w:t>
      </w:r>
      <w:r w:rsidR="00CB4A80">
        <w:fldChar w:fldCharType="begin"/>
      </w:r>
      <w:r w:rsidR="00CB4A80">
        <w:instrText xml:space="preserve"> ADDIN ZOTERO_ITEM CSL_CITATION {"citationID":"aLIEpcDf","properties":{"formattedCitation":"(Waples and Do 2008, 2010)","plainCitation":"(Waples and Do 2008, 2010)"},"citationItems":[{"id":25,"uris":["http://zotero.org/users/local/NeMcE8WX/items/S54VUGNH"],"uri":["http://zotero.org/users/local/NeMcE8WX/items/S54VUGNH"],"itemData":{"id":25,"type":"article-journal","title":"ldne: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S."},{"family":"Do","given":"Chi"}],"issued":{"date-parts":[["2008",7,1]]}}},{"id":22,"uris":["http://zotero.org/users/local/NeMcE8WX/items/6CBKVSX4"],"uri":["http://zotero.org/users/local/NeMcE8WX/items/6CBKVSX4"],"itemData":{"id":22,"type":"article-journal","title":"Linkage disequilibrium estimates of contemporary Ne using highly variable genetic markers: a largely untapped resource for applied conservation and evolution","container-title":"Evolutionary Applications","page":"244-262","volume":"3","issue":"3","source":"Wiley Online Library","abstract":"Genetic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 but a simple rule can reduce bias to","DOI":"10.1111/j.1752-4571.2009.00104.x","ISSN":"1752-4571","shortTitle":"Linkage disequilibrium estimates of contemporary Ne using highly variable genetic markers","language":"en","author":[{"family":"Waples","given":"Robin S."},{"family":"Do","given":"Chi"}],"issued":{"date-parts":[["2010",5,1]]}}}],"schema":"https://github.com/citation-style-language/schema/raw/master/csl-citation.json"} </w:instrText>
      </w:r>
      <w:r w:rsidR="00CB4A80">
        <w:fldChar w:fldCharType="separate"/>
      </w:r>
      <w:r w:rsidR="00CB4A80" w:rsidRPr="00CB4A80">
        <w:t>(Waples and Do 2008, 2010)</w:t>
      </w:r>
      <w:r w:rsidR="00CB4A80">
        <w:fldChar w:fldCharType="end"/>
      </w:r>
      <w:r w:rsidR="00B33EA6">
        <w:t>.</w:t>
      </w:r>
    </w:p>
    <w:p w14:paraId="19B7BECB" w14:textId="403D5EF9" w:rsidR="00F323DF" w:rsidRDefault="00033C4D" w:rsidP="00E6368E">
      <w:pPr>
        <w:pStyle w:val="ListParagraph"/>
        <w:numPr>
          <w:ilvl w:val="1"/>
          <w:numId w:val="20"/>
        </w:numPr>
      </w:pPr>
      <w:bookmarkStart w:id="102" w:name="nb_input_nb_bias_adjust"/>
      <w:r w:rsidRPr="00033C4D">
        <w:rPr>
          <w:rStyle w:val="Heading3Char"/>
        </w:rPr>
        <w:t>Nb bias adjustment</w:t>
      </w:r>
      <w:r>
        <w:t xml:space="preserve"> </w:t>
      </w:r>
      <w:bookmarkEnd w:id="102"/>
      <w:r>
        <w:t>check box allows you to apply a bias adjustment to the estimations</w:t>
      </w:r>
      <w:r w:rsidR="003924B4">
        <w:t>.</w:t>
      </w:r>
      <w:r w:rsidR="00CD721A">
        <w:t xml:space="preserve"> No</w:t>
      </w:r>
      <w:r>
        <w:t xml:space="preserve">te that when you load a </w:t>
      </w:r>
      <w:r>
        <w:fldChar w:fldCharType="begin"/>
      </w:r>
      <w:r>
        <w:instrText xml:space="preserve"> REF sim_out_genepop_file \h </w:instrText>
      </w:r>
      <w:r>
        <w:fldChar w:fldCharType="separate"/>
      </w:r>
      <w:r w:rsidR="00872DA5" w:rsidRPr="00F0239A">
        <w:rPr>
          <w:rStyle w:val="Heading2Char"/>
        </w:rPr>
        <w:t>genepop file</w:t>
      </w:r>
      <w:r>
        <w:fldChar w:fldCharType="end"/>
      </w:r>
      <w:r>
        <w:t xml:space="preserve"> generated by the simulation interface, </w:t>
      </w:r>
      <w:r w:rsidR="00CD721A">
        <w:t>and you check the</w:t>
      </w:r>
      <w:r w:rsidR="00E859B0">
        <w:t xml:space="preserve"> box labeled “</w:t>
      </w:r>
      <w:proofErr w:type="spellStart"/>
      <w:proofErr w:type="gramStart"/>
      <w:r w:rsidR="00E859B0">
        <w:t>applyNb</w:t>
      </w:r>
      <w:proofErr w:type="spellEnd"/>
      <w:r w:rsidR="00E859B0">
        <w:t xml:space="preserve"> </w:t>
      </w:r>
      <w:r w:rsidR="001B32EE">
        <w:t xml:space="preserve"> bias</w:t>
      </w:r>
      <w:proofErr w:type="gramEnd"/>
      <w:r w:rsidR="001B32EE">
        <w:t xml:space="preserve"> adjustment</w:t>
      </w:r>
      <w:r w:rsidR="00E859B0">
        <w:t>”</w:t>
      </w:r>
      <w:r w:rsidR="001B32EE">
        <w:t xml:space="preserve">, the program will load the </w:t>
      </w:r>
      <w:r w:rsidR="001B32EE">
        <w:fldChar w:fldCharType="begin"/>
      </w:r>
      <w:r w:rsidR="001B32EE">
        <w:instrText xml:space="preserve"> REF sim_input_nbne \h </w:instrText>
      </w:r>
      <w:r w:rsidR="001B32EE">
        <w:fldChar w:fldCharType="separate"/>
      </w:r>
      <w:r w:rsidR="00872DA5" w:rsidRPr="00336E63">
        <w:rPr>
          <w:rStyle w:val="Heading3Char"/>
        </w:rPr>
        <w:t>Nb/Ne</w:t>
      </w:r>
      <w:r w:rsidR="001B32EE">
        <w:fldChar w:fldCharType="end"/>
      </w:r>
      <w:r w:rsidR="00E859B0">
        <w:t xml:space="preserve"> value as s</w:t>
      </w:r>
      <w:r w:rsidR="001B32EE">
        <w:t>et in the simulation interface.  You can accept it or enter another value.  If no value is available in the genepop file, then you will need to enter a non-zero value to make any bias adjustment.</w:t>
      </w:r>
    </w:p>
    <w:p w14:paraId="391F2D77" w14:textId="3CCD6C5B" w:rsidR="001B32EE" w:rsidRDefault="001B32EE" w:rsidP="00E6368E">
      <w:pPr>
        <w:pStyle w:val="ListParagraph"/>
        <w:numPr>
          <w:ilvl w:val="1"/>
          <w:numId w:val="20"/>
        </w:numPr>
      </w:pPr>
      <w:bookmarkStart w:id="103" w:name="nb_input_nbne"/>
      <w:r w:rsidRPr="001B32EE">
        <w:rPr>
          <w:rStyle w:val="Heading3Char"/>
        </w:rPr>
        <w:t>Nb/Ne ratio</w:t>
      </w:r>
      <w:r>
        <w:t xml:space="preserve"> </w:t>
      </w:r>
      <w:bookmarkEnd w:id="103"/>
      <w:r>
        <w:t>is</w:t>
      </w:r>
      <w:r w:rsidR="003429B7">
        <w:t xml:space="preserve"> the value</w:t>
      </w:r>
      <w:r>
        <w:t xml:space="preserve"> used for the bias adjustment, when it is checked.  A zero value or an un-checked box means no bias adjustment will be done.</w:t>
      </w:r>
    </w:p>
    <w:p w14:paraId="7C1FFF26" w14:textId="77777777" w:rsidR="001B32EE" w:rsidRDefault="001B32EE" w:rsidP="00E6368E">
      <w:pPr>
        <w:pStyle w:val="ListParagraph"/>
        <w:numPr>
          <w:ilvl w:val="1"/>
          <w:numId w:val="20"/>
        </w:numPr>
      </w:pPr>
      <w:bookmarkStart w:id="104" w:name="nb_input_pop_sampling_replicates"/>
      <w:r w:rsidRPr="005065E9">
        <w:rPr>
          <w:rStyle w:val="Heading3Char"/>
        </w:rPr>
        <w:t>Pop sampling replicates</w:t>
      </w:r>
      <w:bookmarkEnd w:id="104"/>
      <w:r w:rsidR="00D96BF4">
        <w:rPr>
          <w:rStyle w:val="Heading3Char"/>
        </w:rPr>
        <w:t>.</w:t>
      </w:r>
      <w:r w:rsidR="005065E9">
        <w:t xml:space="preserve"> </w:t>
      </w:r>
      <w:r w:rsidR="00D96BF4">
        <w:t xml:space="preserve"> W</w:t>
      </w:r>
      <w:r>
        <w:t xml:space="preserve">hen set to </w:t>
      </w:r>
      <w:r>
        <w:rPr>
          <w:i/>
        </w:rPr>
        <w:t>n</w:t>
      </w:r>
      <w:r w:rsidR="00D96BF4">
        <w:t xml:space="preserve">, for each estimate, for each pop sampling parameter, the estimate is repeated </w:t>
      </w:r>
      <w:r>
        <w:rPr>
          <w:i/>
        </w:rPr>
        <w:t xml:space="preserve">n </w:t>
      </w:r>
      <w:r>
        <w:t xml:space="preserve">times.  </w:t>
      </w:r>
      <w:r w:rsidR="00A24ACC">
        <w:t>While you can set this to any value for any subsampling scheme, note that it</w:t>
      </w:r>
      <w:r>
        <w:t xml:space="preserve"> is sensible only when your subsampling parameter involves a random sample of individuals</w:t>
      </w:r>
      <w:r w:rsidR="00F538D6">
        <w:t xml:space="preserve"> (see [bookmarks] schemes)</w:t>
      </w:r>
      <w:r>
        <w:t>, or you have more than 1 loci subsampling parameter</w:t>
      </w:r>
      <w:r w:rsidR="00F538D6">
        <w:t xml:space="preserve"> (see [bookmarks] loci subsampling schemes</w:t>
      </w:r>
      <w:r>
        <w:t xml:space="preserve">, or both.  </w:t>
      </w:r>
      <w:r w:rsidR="00F538D6">
        <w:t>If there is no random subsampling, the replicates will be performed, with identical results.</w:t>
      </w:r>
    </w:p>
    <w:p w14:paraId="728C5B99" w14:textId="77777777" w:rsidR="00D96BF4" w:rsidRDefault="00D96BF4" w:rsidP="00E6368E">
      <w:pPr>
        <w:pStyle w:val="ListParagraph"/>
        <w:numPr>
          <w:ilvl w:val="1"/>
          <w:numId w:val="20"/>
        </w:numPr>
      </w:pPr>
      <w:bookmarkStart w:id="105" w:name="nb_input_loci_sampling_replicates"/>
      <w:r w:rsidRPr="00D96BF4">
        <w:rPr>
          <w:rStyle w:val="Heading3Char"/>
        </w:rPr>
        <w:t>Loci sampling replicates</w:t>
      </w:r>
      <w:bookmarkEnd w:id="105"/>
      <w:r>
        <w:t xml:space="preserve">.  When set to </w:t>
      </w:r>
      <w:r>
        <w:rPr>
          <w:i/>
        </w:rPr>
        <w:t>n</w:t>
      </w:r>
      <w:r>
        <w:t xml:space="preserve">, for each pop sampling replicate, for each loci subsampling parameter value, the estimate is repeated </w:t>
      </w:r>
      <w:r>
        <w:rPr>
          <w:i/>
        </w:rPr>
        <w:t>n</w:t>
      </w:r>
      <w:r>
        <w:t xml:space="preserve"> times.  As with the </w:t>
      </w:r>
      <w:r>
        <w:fldChar w:fldCharType="begin"/>
      </w:r>
      <w:r>
        <w:instrText xml:space="preserve"> REF nb_input_pop_sampling_replicates \h </w:instrText>
      </w:r>
      <w:r>
        <w:fldChar w:fldCharType="separate"/>
      </w:r>
      <w:r w:rsidR="00872DA5" w:rsidRPr="005065E9">
        <w:rPr>
          <w:rStyle w:val="Heading3Char"/>
        </w:rPr>
        <w:t>Pop sampling replicates</w:t>
      </w:r>
      <w:r>
        <w:fldChar w:fldCharType="end"/>
      </w:r>
      <w:r>
        <w:t xml:space="preserve"> parameter, if the loci subsampling scheme has no randomized subsample (see [bookmarks]), then the estimates will be identical.</w:t>
      </w:r>
    </w:p>
    <w:p w14:paraId="0DA2F419" w14:textId="77777777" w:rsidR="00A536B8" w:rsidRDefault="00D96BF4" w:rsidP="00A536B8">
      <w:pPr>
        <w:pStyle w:val="ListParagraph"/>
        <w:numPr>
          <w:ilvl w:val="1"/>
          <w:numId w:val="20"/>
        </w:numPr>
      </w:pPr>
      <w:bookmarkStart w:id="106" w:name="nb_input_pop_subsampling_scheme"/>
      <w:r w:rsidRPr="00A536B8">
        <w:rPr>
          <w:rStyle w:val="Heading3Char"/>
        </w:rPr>
        <w:t>Pop sampling scheme</w:t>
      </w:r>
      <w:bookmarkEnd w:id="106"/>
      <w:r>
        <w:t>.  This drop-down box offers the following subsampling schemes (</w:t>
      </w:r>
      <w:r>
        <w:fldChar w:fldCharType="begin"/>
      </w:r>
      <w:r>
        <w:instrText xml:space="preserve"> REF _Ref483510910 \h </w:instrText>
      </w:r>
      <w:r>
        <w:fldChar w:fldCharType="separate"/>
      </w:r>
      <w:r w:rsidR="00872DA5">
        <w:t xml:space="preserve">Figure </w:t>
      </w:r>
      <w:r w:rsidR="00872DA5">
        <w:rPr>
          <w:noProof/>
        </w:rPr>
        <w:t>9</w:t>
      </w:r>
      <w:r>
        <w:fldChar w:fldCharType="end"/>
      </w:r>
      <w:r w:rsidR="00AF1407">
        <w:t>b</w:t>
      </w:r>
      <w:r>
        <w:t>).</w:t>
      </w:r>
    </w:p>
    <w:p w14:paraId="3F7B0BC5" w14:textId="0641D0C3" w:rsidR="00ED5C22" w:rsidRDefault="00A536B8" w:rsidP="00ED5C22">
      <w:pPr>
        <w:pStyle w:val="ListParagraph"/>
        <w:numPr>
          <w:ilvl w:val="2"/>
          <w:numId w:val="21"/>
        </w:numPr>
      </w:pPr>
      <w:bookmarkStart w:id="107" w:name="nb_input_pop_scheme_none"/>
      <w:r w:rsidRPr="00A536B8">
        <w:rPr>
          <w:rStyle w:val="Heading4Char"/>
        </w:rPr>
        <w:t>None</w:t>
      </w:r>
      <w:bookmarkEnd w:id="107"/>
      <w:r>
        <w:t xml:space="preserve">.  This scheme uses all individuals with the pop section for the Nb or Ne estimation, unless </w:t>
      </w:r>
      <w:proofErr w:type="gramStart"/>
      <w:r>
        <w:t>the</w:t>
      </w:r>
      <w:r w:rsidR="00712AB3">
        <w:t xml:space="preserve">  value</w:t>
      </w:r>
      <w:proofErr w:type="gramEnd"/>
      <w:r w:rsidR="00712AB3">
        <w:t xml:space="preserve"> for </w:t>
      </w:r>
      <w:r w:rsidR="00712AB3">
        <w:fldChar w:fldCharType="begin"/>
      </w:r>
      <w:r w:rsidR="00712AB3">
        <w:instrText xml:space="preserve"> REF nb_input_pop_size_max \h </w:instrText>
      </w:r>
      <w:r w:rsidR="00712AB3">
        <w:fldChar w:fldCharType="separate"/>
      </w:r>
      <w:proofErr w:type="spellStart"/>
      <w:r w:rsidR="00712AB3">
        <w:rPr>
          <w:rStyle w:val="Heading3Char"/>
        </w:rPr>
        <w:t>i</w:t>
      </w:r>
      <w:r w:rsidR="00712AB3" w:rsidRPr="00227DAC">
        <w:rPr>
          <w:rStyle w:val="Heading3Char"/>
        </w:rPr>
        <w:t>ndiv</w:t>
      </w:r>
      <w:proofErr w:type="spellEnd"/>
      <w:r w:rsidR="00712AB3" w:rsidRPr="00227DAC">
        <w:rPr>
          <w:rStyle w:val="Heading3Char"/>
        </w:rPr>
        <w:t xml:space="preserve"> max per pop</w:t>
      </w:r>
      <w:r w:rsidR="00712AB3">
        <w:fldChar w:fldCharType="end"/>
      </w:r>
      <w:r w:rsidR="00712AB3" w:rsidRPr="00F56530">
        <w:t xml:space="preserve"> </w:t>
      </w:r>
      <w:r>
        <w:t xml:space="preserve"> reduces the pop size</w:t>
      </w:r>
      <w:r w:rsidR="00712AB3">
        <w:t xml:space="preserve"> to </w:t>
      </w:r>
      <w:r w:rsidR="00712AB3">
        <w:rPr>
          <w:i/>
        </w:rPr>
        <w:t>m</w:t>
      </w:r>
      <w:r w:rsidR="00712AB3">
        <w:t xml:space="preserve"> randomly selected individuals.  If the pop section has fewer individuals than the value given by </w:t>
      </w:r>
      <w:r w:rsidR="00712AB3">
        <w:fldChar w:fldCharType="begin"/>
      </w:r>
      <w:r w:rsidR="00712AB3">
        <w:instrText xml:space="preserve"> REF nb_input_pop_size_min \h </w:instrText>
      </w:r>
      <w:r w:rsidR="00712AB3">
        <w:fldChar w:fldCharType="separate"/>
      </w:r>
      <w:proofErr w:type="spellStart"/>
      <w:r w:rsidR="00712AB3">
        <w:rPr>
          <w:rStyle w:val="Heading3Char"/>
        </w:rPr>
        <w:t>i</w:t>
      </w:r>
      <w:r w:rsidR="00712AB3" w:rsidRPr="00227DAC">
        <w:rPr>
          <w:rStyle w:val="Heading3Char"/>
        </w:rPr>
        <w:t>ndiv</w:t>
      </w:r>
      <w:proofErr w:type="spellEnd"/>
      <w:r w:rsidR="00712AB3" w:rsidRPr="00227DAC">
        <w:rPr>
          <w:rStyle w:val="Heading3Char"/>
        </w:rPr>
        <w:t xml:space="preserve"> min per </w:t>
      </w:r>
      <w:proofErr w:type="gramStart"/>
      <w:r w:rsidR="00712AB3" w:rsidRPr="00227DAC">
        <w:rPr>
          <w:rStyle w:val="Heading3Char"/>
        </w:rPr>
        <w:t>pop</w:t>
      </w:r>
      <w:r w:rsidR="00712AB3">
        <w:t xml:space="preserve"> </w:t>
      </w:r>
      <w:proofErr w:type="gramEnd"/>
      <w:r w:rsidR="00712AB3">
        <w:fldChar w:fldCharType="end"/>
      </w:r>
      <w:r w:rsidR="00712AB3">
        <w:t xml:space="preserve">, the pop section is skipped, with a message written to the </w:t>
      </w:r>
      <w:r w:rsidR="00712AB3">
        <w:fldChar w:fldCharType="begin"/>
      </w:r>
      <w:r w:rsidR="00712AB3">
        <w:instrText xml:space="preserve"> REF nb_output_msgs_file \h </w:instrText>
      </w:r>
      <w:r w:rsidR="00712AB3">
        <w:fldChar w:fldCharType="separate"/>
      </w:r>
      <w:r w:rsidR="00712AB3">
        <w:rPr>
          <w:rStyle w:val="Heading2Char"/>
        </w:rPr>
        <w:t>m</w:t>
      </w:r>
      <w:r w:rsidR="00712AB3" w:rsidRPr="00465E0B">
        <w:rPr>
          <w:rStyle w:val="Heading2Char"/>
        </w:rPr>
        <w:t>essages file</w:t>
      </w:r>
      <w:r w:rsidR="00712AB3">
        <w:fldChar w:fldCharType="end"/>
      </w:r>
      <w:r>
        <w:t>.</w:t>
      </w:r>
    </w:p>
    <w:p w14:paraId="6E7F503E" w14:textId="3C0AA1E8" w:rsidR="00ED5C22" w:rsidRDefault="00A536B8" w:rsidP="00ED5C22">
      <w:pPr>
        <w:pStyle w:val="ListParagraph"/>
        <w:numPr>
          <w:ilvl w:val="2"/>
          <w:numId w:val="21"/>
        </w:numPr>
      </w:pPr>
      <w:bookmarkStart w:id="108" w:name="nb_input_pop_scheme_percent"/>
      <w:r w:rsidRPr="00A536B8">
        <w:rPr>
          <w:rStyle w:val="Heading4Char"/>
        </w:rPr>
        <w:t>Percent</w:t>
      </w:r>
      <w:bookmarkEnd w:id="108"/>
      <w:r w:rsidR="00964EC3">
        <w:t xml:space="preserve">.  When you select this scheme the [bookmark for pop sampling parameters] </w:t>
      </w:r>
      <w:r w:rsidR="003518A4">
        <w:t>shows a “percent</w:t>
      </w:r>
      <w:r w:rsidR="00AF1407">
        <w:t>”</w:t>
      </w:r>
      <w:r w:rsidR="00964EC3">
        <w:t xml:space="preserve"> box with two buttons below it</w:t>
      </w:r>
      <w:r w:rsidR="00AF1407">
        <w:t xml:space="preserve"> (</w:t>
      </w:r>
      <w:r w:rsidR="00AF1407">
        <w:fldChar w:fldCharType="begin"/>
      </w:r>
      <w:r w:rsidR="00AF1407">
        <w:instrText xml:space="preserve"> REF _Ref483591886 \h </w:instrText>
      </w:r>
      <w:r w:rsidR="00AF1407">
        <w:fldChar w:fldCharType="separate"/>
      </w:r>
      <w:r w:rsidR="00872DA5">
        <w:t xml:space="preserve">Figure </w:t>
      </w:r>
      <w:r w:rsidR="00872DA5">
        <w:rPr>
          <w:noProof/>
        </w:rPr>
        <w:lastRenderedPageBreak/>
        <w:t>10</w:t>
      </w:r>
      <w:r w:rsidR="00AF1407">
        <w:fldChar w:fldCharType="end"/>
      </w:r>
      <w:r w:rsidR="00AF1407">
        <w:t>b)</w:t>
      </w:r>
      <w:r w:rsidR="00964EC3">
        <w:t xml:space="preserve">, “Add Value,” and “Trim.”  You can edit any box currently in the list.  Clicking “Add Value” will append a box to the list, its default value taken from its nearest neighbor.  For each percentage </w:t>
      </w:r>
      <w:r w:rsidR="00964EC3" w:rsidRPr="00ED5C22">
        <w:rPr>
          <w:i/>
        </w:rPr>
        <w:t>p</w:t>
      </w:r>
      <w:r w:rsidR="00964EC3">
        <w:t xml:space="preserve"> in the list, each pop section will be reduced </w:t>
      </w:r>
      <w:proofErr w:type="spellStart"/>
      <w:r w:rsidR="00964EC3">
        <w:t xml:space="preserve">to </w:t>
      </w:r>
      <w:r w:rsidR="00964EC3" w:rsidRPr="00ED5C22">
        <w:rPr>
          <w:i/>
        </w:rPr>
        <w:t>p</w:t>
      </w:r>
      <w:proofErr w:type="spellEnd"/>
      <w:r w:rsidR="00964EC3">
        <w:t xml:space="preserve"> percent of its total individuals</w:t>
      </w:r>
      <w:r w:rsidR="0035171A">
        <w:t>, unless</w:t>
      </w:r>
      <w:r w:rsidR="00E3346D">
        <w:t xml:space="preserve"> its census is not in the range </w:t>
      </w:r>
      <w:r w:rsidR="00191A7E">
        <w:t>in [</w:t>
      </w:r>
      <w:proofErr w:type="spellStart"/>
      <w:r w:rsidR="00191A7E">
        <w:fldChar w:fldCharType="begin"/>
      </w:r>
      <w:r w:rsidR="00191A7E">
        <w:instrText xml:space="preserve"> REF nb_input_pop_size_min \h </w:instrText>
      </w:r>
      <w:r w:rsidR="00191A7E">
        <w:fldChar w:fldCharType="separate"/>
      </w:r>
      <w:r w:rsidR="00191A7E">
        <w:rPr>
          <w:rStyle w:val="Heading3Char"/>
        </w:rPr>
        <w:t>i</w:t>
      </w:r>
      <w:r w:rsidR="00191A7E" w:rsidRPr="00227DAC">
        <w:rPr>
          <w:rStyle w:val="Heading3Char"/>
        </w:rPr>
        <w:t>ndiv</w:t>
      </w:r>
      <w:proofErr w:type="spellEnd"/>
      <w:r w:rsidR="00191A7E" w:rsidRPr="00227DAC">
        <w:rPr>
          <w:rStyle w:val="Heading3Char"/>
        </w:rPr>
        <w:t xml:space="preserve"> min per pop</w:t>
      </w:r>
      <w:r w:rsidR="00191A7E">
        <w:t xml:space="preserve"> </w:t>
      </w:r>
      <w:r w:rsidR="00191A7E">
        <w:fldChar w:fldCharType="end"/>
      </w:r>
      <w:r w:rsidR="00191A7E">
        <w:t xml:space="preserve">, </w:t>
      </w:r>
      <w:r w:rsidR="00191A7E">
        <w:fldChar w:fldCharType="begin"/>
      </w:r>
      <w:r w:rsidR="00191A7E">
        <w:instrText xml:space="preserve"> REF nb_input_pop_size_max \h </w:instrText>
      </w:r>
      <w:r w:rsidR="00191A7E">
        <w:fldChar w:fldCharType="separate"/>
      </w:r>
      <w:proofErr w:type="spellStart"/>
      <w:r w:rsidR="00191A7E">
        <w:rPr>
          <w:rStyle w:val="Heading3Char"/>
        </w:rPr>
        <w:t>i</w:t>
      </w:r>
      <w:r w:rsidR="00191A7E" w:rsidRPr="00227DAC">
        <w:rPr>
          <w:rStyle w:val="Heading3Char"/>
        </w:rPr>
        <w:t>ndiv</w:t>
      </w:r>
      <w:proofErr w:type="spellEnd"/>
      <w:r w:rsidR="00191A7E" w:rsidRPr="00227DAC">
        <w:rPr>
          <w:rStyle w:val="Heading3Char"/>
        </w:rPr>
        <w:t xml:space="preserve"> max per pop</w:t>
      </w:r>
      <w:r w:rsidR="00191A7E">
        <w:fldChar w:fldCharType="end"/>
      </w:r>
      <w:r w:rsidR="00191A7E">
        <w:t>]</w:t>
      </w:r>
      <w:r w:rsidR="003518A4">
        <w:t xml:space="preserve">, in which case the population will be skipped, and a message written to the </w:t>
      </w:r>
      <w:r w:rsidR="00191A7E">
        <w:fldChar w:fldCharType="begin"/>
      </w:r>
      <w:r w:rsidR="00191A7E">
        <w:instrText xml:space="preserve"> REF nb_output_msgs_file \h </w:instrText>
      </w:r>
      <w:r w:rsidR="00191A7E">
        <w:fldChar w:fldCharType="separate"/>
      </w:r>
      <w:r w:rsidR="00191A7E">
        <w:rPr>
          <w:rStyle w:val="Heading2Char"/>
        </w:rPr>
        <w:t>m</w:t>
      </w:r>
      <w:r w:rsidR="00191A7E" w:rsidRPr="00465E0B">
        <w:rPr>
          <w:rStyle w:val="Heading2Char"/>
        </w:rPr>
        <w:t>essages file</w:t>
      </w:r>
      <w:r w:rsidR="00191A7E">
        <w:fldChar w:fldCharType="end"/>
      </w:r>
      <w:r w:rsidR="00E3346D">
        <w:t>.</w:t>
      </w:r>
      <w:r w:rsidR="0035171A">
        <w:t xml:space="preserve"> </w:t>
      </w:r>
      <w:r w:rsidR="00E3346D">
        <w:t>For each subsample the individuals</w:t>
      </w:r>
      <w:r w:rsidR="00191A7E">
        <w:t xml:space="preserve"> are randomly selected.  Note that any multiple loci subsampling values</w:t>
      </w:r>
      <w:r w:rsidR="0044755F">
        <w:t xml:space="preserve"> and/or</w:t>
      </w:r>
      <w:r w:rsidR="00191A7E">
        <w:t xml:space="preserve"> </w:t>
      </w:r>
      <w:r w:rsidR="00191A7E">
        <w:fldChar w:fldCharType="begin"/>
      </w:r>
      <w:r w:rsidR="00191A7E">
        <w:instrText xml:space="preserve"> REF nb_input_pop_sampling_replicates \h </w:instrText>
      </w:r>
      <w:r w:rsidR="00191A7E">
        <w:fldChar w:fldCharType="separate"/>
      </w:r>
      <w:r w:rsidR="00191A7E">
        <w:rPr>
          <w:rStyle w:val="Heading3Char"/>
        </w:rPr>
        <w:t>pop</w:t>
      </w:r>
      <w:r w:rsidR="00191A7E">
        <w:fldChar w:fldCharType="end"/>
      </w:r>
      <w:r w:rsidR="00191A7E">
        <w:t xml:space="preserve"> and </w:t>
      </w:r>
      <w:r w:rsidR="00191A7E">
        <w:fldChar w:fldCharType="begin"/>
      </w:r>
      <w:r w:rsidR="00191A7E">
        <w:instrText xml:space="preserve"> REF nb_input_loci_sampling_replicates \h </w:instrText>
      </w:r>
      <w:r w:rsidR="00191A7E">
        <w:fldChar w:fldCharType="separate"/>
      </w:r>
      <w:r w:rsidR="00191A7E">
        <w:rPr>
          <w:rStyle w:val="Heading3Char"/>
        </w:rPr>
        <w:t>l</w:t>
      </w:r>
      <w:r w:rsidR="00191A7E" w:rsidRPr="00D96BF4">
        <w:rPr>
          <w:rStyle w:val="Heading3Char"/>
        </w:rPr>
        <w:t>oci</w:t>
      </w:r>
      <w:r w:rsidR="00191A7E">
        <w:fldChar w:fldCharType="end"/>
      </w:r>
      <w:r w:rsidR="00191A7E">
        <w:t xml:space="preserve"> replicates will</w:t>
      </w:r>
      <w:r w:rsidR="0044755F">
        <w:t xml:space="preserve"> result in </w:t>
      </w:r>
      <w:proofErr w:type="gramStart"/>
      <w:r w:rsidR="0044755F">
        <w:t>an  estimate</w:t>
      </w:r>
      <w:proofErr w:type="gramEnd"/>
      <w:r w:rsidR="0044755F">
        <w:t xml:space="preserve"> for each percentage value, repeated </w:t>
      </w:r>
      <w:r w:rsidR="00191A7E">
        <w:t>for each</w:t>
      </w:r>
      <w:r w:rsidR="0044755F">
        <w:t xml:space="preserve"> of the</w:t>
      </w:r>
      <w:r w:rsidR="00191A7E">
        <w:t xml:space="preserve"> loci subsampling </w:t>
      </w:r>
      <w:r w:rsidR="0044755F">
        <w:t>and replicate values.</w:t>
      </w:r>
      <w:r w:rsidR="00191A7E">
        <w:t xml:space="preserve"> </w:t>
      </w:r>
    </w:p>
    <w:p w14:paraId="253645E6" w14:textId="7B30E854" w:rsidR="00C86355" w:rsidRDefault="00ED5C22" w:rsidP="00627FF7">
      <w:pPr>
        <w:pStyle w:val="ListParagraph"/>
        <w:numPr>
          <w:ilvl w:val="2"/>
          <w:numId w:val="21"/>
        </w:numPr>
      </w:pPr>
      <w:bookmarkStart w:id="109" w:name="nb_input_pop_scheme_remove_n"/>
      <w:r w:rsidRPr="00FB0816">
        <w:rPr>
          <w:rStyle w:val="Heading4Char"/>
        </w:rPr>
        <w:t>Remove-N</w:t>
      </w:r>
      <w:bookmarkEnd w:id="109"/>
      <w:r>
        <w:t>.  This scheme also offers an editable list</w:t>
      </w:r>
      <w:r w:rsidR="00FB0816">
        <w:t xml:space="preserve">, which </w:t>
      </w:r>
      <w:r w:rsidR="00427459">
        <w:t xml:space="preserve">behaves </w:t>
      </w:r>
      <w:r w:rsidR="00E3346D">
        <w:t>as describe</w:t>
      </w:r>
      <w:r w:rsidR="003518A4">
        <w:t>d</w:t>
      </w:r>
      <w:r w:rsidR="00E3346D">
        <w:t xml:space="preserve"> for </w:t>
      </w:r>
      <w:r w:rsidR="00FB0816">
        <w:t xml:space="preserve">the </w:t>
      </w:r>
      <w:r w:rsidR="00FB0816">
        <w:fldChar w:fldCharType="begin"/>
      </w:r>
      <w:r w:rsidR="00FB0816">
        <w:instrText xml:space="preserve"> REF nb_input_pop_scheme_percent \h </w:instrText>
      </w:r>
      <w:r w:rsidR="00FB0816">
        <w:fldChar w:fldCharType="separate"/>
      </w:r>
      <w:r w:rsidR="00872DA5" w:rsidRPr="00A536B8">
        <w:rPr>
          <w:rStyle w:val="Heading4Char"/>
        </w:rPr>
        <w:t>Percent</w:t>
      </w:r>
      <w:r w:rsidR="00FB0816">
        <w:fldChar w:fldCharType="end"/>
      </w:r>
      <w:r>
        <w:t xml:space="preserve"> </w:t>
      </w:r>
      <w:r w:rsidR="00E3346D">
        <w:t xml:space="preserve">scheme.  For this scheme, when you enter an </w:t>
      </w:r>
      <w:r w:rsidR="00FB0816">
        <w:t>integer</w:t>
      </w:r>
      <w:r w:rsidR="00427459">
        <w:t xml:space="preserve"> </w:t>
      </w:r>
      <w:r w:rsidR="00427459" w:rsidRPr="00427459">
        <w:rPr>
          <w:i/>
        </w:rPr>
        <w:t>N</w:t>
      </w:r>
      <w:r w:rsidR="00E3346D">
        <w:t xml:space="preserve">, the pop subsample will </w:t>
      </w:r>
      <w:r w:rsidR="003518A4">
        <w:t>be that given by its total</w:t>
      </w:r>
      <w:r w:rsidR="00427459">
        <w:t xml:space="preserve"> minus </w:t>
      </w:r>
      <w:r w:rsidR="00427459">
        <w:rPr>
          <w:i/>
        </w:rPr>
        <w:t>N</w:t>
      </w:r>
      <w:r w:rsidR="00427459">
        <w:t xml:space="preserve">, the </w:t>
      </w:r>
      <w:r w:rsidR="003518A4">
        <w:t>removed</w:t>
      </w:r>
      <w:r w:rsidR="00427459">
        <w:t xml:space="preserve"> </w:t>
      </w:r>
      <w:r w:rsidR="00427459">
        <w:rPr>
          <w:i/>
        </w:rPr>
        <w:t>N</w:t>
      </w:r>
      <w:r w:rsidR="00427459">
        <w:t xml:space="preserve"> individuals randomly selected </w:t>
      </w:r>
      <w:r w:rsidR="00FB0816">
        <w:t xml:space="preserve">except in the case of </w:t>
      </w:r>
      <w:r w:rsidR="00FB0816">
        <w:rPr>
          <w:i/>
        </w:rPr>
        <w:t xml:space="preserve">N </w:t>
      </w:r>
      <w:r w:rsidR="00427459">
        <w:t xml:space="preserve">= 1, in which case each </w:t>
      </w:r>
      <w:r w:rsidR="00191A7E">
        <w:t xml:space="preserve">of the remove-1 cases will be estimated (i.e. there will be </w:t>
      </w:r>
      <w:r w:rsidR="00191A7E">
        <w:rPr>
          <w:i/>
        </w:rPr>
        <w:t>t</w:t>
      </w:r>
      <w:r w:rsidR="00191A7E">
        <w:t xml:space="preserve"> estimations for a pop section with </w:t>
      </w:r>
      <w:r w:rsidR="00191A7E">
        <w:rPr>
          <w:i/>
        </w:rPr>
        <w:t xml:space="preserve">t </w:t>
      </w:r>
      <w:r w:rsidR="00EA10E6">
        <w:t>individuals</w:t>
      </w:r>
      <w:r w:rsidR="00191A7E">
        <w:t xml:space="preserve">. </w:t>
      </w:r>
      <w:r w:rsidR="00427459">
        <w:t xml:space="preserve"> Pop sections are skipped if the total individuals in the population are not in the range [</w:t>
      </w:r>
      <w:proofErr w:type="spellStart"/>
      <w:r w:rsidR="00191A7E">
        <w:fldChar w:fldCharType="begin"/>
      </w:r>
      <w:r w:rsidR="00191A7E">
        <w:instrText xml:space="preserve"> REF nb_input_pop_size_min \h </w:instrText>
      </w:r>
      <w:r w:rsidR="00191A7E">
        <w:fldChar w:fldCharType="separate"/>
      </w:r>
      <w:r w:rsidR="00191A7E">
        <w:rPr>
          <w:rStyle w:val="Heading3Char"/>
        </w:rPr>
        <w:t>i</w:t>
      </w:r>
      <w:r w:rsidR="00191A7E" w:rsidRPr="00227DAC">
        <w:rPr>
          <w:rStyle w:val="Heading3Char"/>
        </w:rPr>
        <w:t>ndiv</w:t>
      </w:r>
      <w:proofErr w:type="spellEnd"/>
      <w:r w:rsidR="00191A7E" w:rsidRPr="00227DAC">
        <w:rPr>
          <w:rStyle w:val="Heading3Char"/>
        </w:rPr>
        <w:t xml:space="preserve"> min per </w:t>
      </w:r>
      <w:proofErr w:type="gramStart"/>
      <w:r w:rsidR="00191A7E" w:rsidRPr="00227DAC">
        <w:rPr>
          <w:rStyle w:val="Heading3Char"/>
        </w:rPr>
        <w:t>pop</w:t>
      </w:r>
      <w:r w:rsidR="00191A7E">
        <w:t xml:space="preserve"> </w:t>
      </w:r>
      <w:proofErr w:type="gramEnd"/>
      <w:r w:rsidR="00191A7E">
        <w:fldChar w:fldCharType="end"/>
      </w:r>
      <w:r w:rsidR="00191A7E">
        <w:t xml:space="preserve">, </w:t>
      </w:r>
      <w:r w:rsidR="00191A7E">
        <w:fldChar w:fldCharType="begin"/>
      </w:r>
      <w:r w:rsidR="00191A7E">
        <w:instrText xml:space="preserve"> REF nb_input_pop_size_max \h </w:instrText>
      </w:r>
      <w:r w:rsidR="00191A7E">
        <w:fldChar w:fldCharType="separate"/>
      </w:r>
      <w:proofErr w:type="spellStart"/>
      <w:r w:rsidR="00191A7E">
        <w:rPr>
          <w:rStyle w:val="Heading3Char"/>
        </w:rPr>
        <w:t>i</w:t>
      </w:r>
      <w:r w:rsidR="00191A7E" w:rsidRPr="00227DAC">
        <w:rPr>
          <w:rStyle w:val="Heading3Char"/>
        </w:rPr>
        <w:t>ndiv</w:t>
      </w:r>
      <w:proofErr w:type="spellEnd"/>
      <w:r w:rsidR="00191A7E" w:rsidRPr="00227DAC">
        <w:rPr>
          <w:rStyle w:val="Heading3Char"/>
        </w:rPr>
        <w:t xml:space="preserve"> max per pop</w:t>
      </w:r>
      <w:r w:rsidR="00191A7E">
        <w:fldChar w:fldCharType="end"/>
      </w:r>
      <w:r w:rsidR="00191A7E">
        <w:t>]</w:t>
      </w:r>
      <w:r w:rsidR="00427459">
        <w:t>.</w:t>
      </w:r>
      <w:r w:rsidR="00413E5B">
        <w:t xml:space="preserve"> </w:t>
      </w:r>
      <w:r w:rsidR="00191A7E">
        <w:t xml:space="preserve"> Note, as with the </w:t>
      </w:r>
      <w:r w:rsidR="00191A7E">
        <w:fldChar w:fldCharType="begin"/>
      </w:r>
      <w:r w:rsidR="00191A7E">
        <w:instrText xml:space="preserve"> REF nb_input_pop_scheme_percent \h </w:instrText>
      </w:r>
      <w:r w:rsidR="00191A7E">
        <w:fldChar w:fldCharType="separate"/>
      </w:r>
      <w:r w:rsidR="00191A7E" w:rsidRPr="00A536B8">
        <w:rPr>
          <w:rStyle w:val="Heading4Char"/>
        </w:rPr>
        <w:t>Percent</w:t>
      </w:r>
      <w:r w:rsidR="00191A7E">
        <w:fldChar w:fldCharType="end"/>
      </w:r>
      <w:r w:rsidR="00191A7E">
        <w:t xml:space="preserve"> scheme, estimates for each N value will be repeated for loci sample values and </w:t>
      </w:r>
      <w:r w:rsidR="00191A7E">
        <w:fldChar w:fldCharType="begin"/>
      </w:r>
      <w:r w:rsidR="00191A7E">
        <w:instrText xml:space="preserve"> REF nb_input_pop_sampling_replicates \h </w:instrText>
      </w:r>
      <w:r w:rsidR="00191A7E">
        <w:fldChar w:fldCharType="separate"/>
      </w:r>
      <w:r w:rsidR="00191A7E">
        <w:rPr>
          <w:rStyle w:val="Heading3Char"/>
        </w:rPr>
        <w:t>p</w:t>
      </w:r>
      <w:r w:rsidR="00191A7E" w:rsidRPr="005065E9">
        <w:rPr>
          <w:rStyle w:val="Heading3Char"/>
        </w:rPr>
        <w:t>op</w:t>
      </w:r>
      <w:r w:rsidR="00191A7E">
        <w:fldChar w:fldCharType="end"/>
      </w:r>
      <w:r w:rsidR="00191A7E">
        <w:t xml:space="preserve"> and </w:t>
      </w:r>
      <w:r w:rsidR="00191A7E">
        <w:fldChar w:fldCharType="begin"/>
      </w:r>
      <w:r w:rsidR="00191A7E">
        <w:instrText xml:space="preserve"> REF nb_input_loci_sampling_replicates \h </w:instrText>
      </w:r>
      <w:r w:rsidR="00191A7E">
        <w:fldChar w:fldCharType="separate"/>
      </w:r>
      <w:r w:rsidR="00191A7E">
        <w:rPr>
          <w:rStyle w:val="Heading3Char"/>
        </w:rPr>
        <w:t>l</w:t>
      </w:r>
      <w:r w:rsidR="00191A7E" w:rsidRPr="00D96BF4">
        <w:rPr>
          <w:rStyle w:val="Heading3Char"/>
        </w:rPr>
        <w:t>oci</w:t>
      </w:r>
      <w:r w:rsidR="00191A7E">
        <w:fldChar w:fldCharType="end"/>
      </w:r>
      <w:r w:rsidR="0044755F">
        <w:t xml:space="preserve"> sampling replica</w:t>
      </w:r>
      <w:r w:rsidR="00191A7E">
        <w:t>tes.</w:t>
      </w:r>
    </w:p>
    <w:p w14:paraId="2E244745" w14:textId="16885495" w:rsidR="00F56530" w:rsidRPr="00F56530" w:rsidRDefault="00413E5B" w:rsidP="00F56530">
      <w:pPr>
        <w:pStyle w:val="ListParagraph"/>
        <w:numPr>
          <w:ilvl w:val="2"/>
          <w:numId w:val="21"/>
        </w:numPr>
      </w:pPr>
      <w:bookmarkStart w:id="110" w:name="nb_input_pop_scheme_cohorts"/>
      <w:r w:rsidRPr="00896DBF">
        <w:rPr>
          <w:rStyle w:val="Heading4Char"/>
        </w:rPr>
        <w:t>Cohorts</w:t>
      </w:r>
      <w:bookmarkEnd w:id="110"/>
      <w:r>
        <w:t xml:space="preserve">.  Because this scheme selects individuals by age, it requires input genepop files produced by </w:t>
      </w:r>
      <w:proofErr w:type="gramStart"/>
      <w:r>
        <w:t xml:space="preserve">the </w:t>
      </w:r>
      <w:proofErr w:type="gramEnd"/>
      <w:r>
        <w:fldChar w:fldCharType="begin"/>
      </w:r>
      <w:r>
        <w:instrText xml:space="preserve"> REF _Ref483342313 \h </w:instrText>
      </w:r>
      <w:r>
        <w:fldChar w:fldCharType="separate"/>
      </w:r>
      <w:r w:rsidR="0038665A">
        <w:fldChar w:fldCharType="begin"/>
      </w:r>
      <w:r w:rsidR="0038665A">
        <w:instrText xml:space="preserve"> REF _Ref487920600 \h </w:instrText>
      </w:r>
      <w:r w:rsidR="0038665A">
        <w:fldChar w:fldCharType="separate"/>
      </w:r>
      <w:r w:rsidR="0038665A">
        <w:t>Simulation output</w:t>
      </w:r>
      <w:r w:rsidR="0038665A">
        <w:fldChar w:fldCharType="end"/>
      </w:r>
      <w:r>
        <w:fldChar w:fldCharType="end"/>
      </w:r>
      <w:r>
        <w:t>.</w:t>
      </w:r>
      <w:r w:rsidR="0038665A">
        <w:t xml:space="preserve"> </w:t>
      </w:r>
      <w:ins w:id="111" w:author="brian hand" w:date="2017-06-05T14:47:00Z">
        <w:r w:rsidR="008509A8">
          <w:t xml:space="preserve"> </w:t>
        </w:r>
      </w:ins>
      <w:r w:rsidR="008509A8">
        <w:t xml:space="preserve">If </w:t>
      </w:r>
      <w:r w:rsidR="00CB4A80">
        <w:t>your input is</w:t>
      </w:r>
      <w:r w:rsidR="008509A8">
        <w:t xml:space="preserve"> empirical data and </w:t>
      </w:r>
      <w:r w:rsidR="00CB4A80">
        <w:t xml:space="preserve">you wish </w:t>
      </w:r>
      <w:r w:rsidR="008509A8">
        <w:t>to calculate Nb, it is assumed that each pop in the Genepop file is a single cohort and all individuals should be used in the Nb calculation</w:t>
      </w:r>
      <w:r w:rsidR="00E04BD5">
        <w:t xml:space="preserve">. </w:t>
      </w:r>
      <w:r>
        <w:t xml:space="preserve">When </w:t>
      </w:r>
      <w:r w:rsidR="00CB4A80">
        <w:fldChar w:fldCharType="begin"/>
      </w:r>
      <w:r w:rsidR="00CB4A80">
        <w:instrText xml:space="preserve"> REF nb_input_pop_scheme_cohorts \h </w:instrText>
      </w:r>
      <w:r w:rsidR="00CB4A80">
        <w:fldChar w:fldCharType="separate"/>
      </w:r>
      <w:r w:rsidR="00CB4A80" w:rsidRPr="00896DBF">
        <w:rPr>
          <w:rStyle w:val="Heading4Char"/>
        </w:rPr>
        <w:t>Cohorts</w:t>
      </w:r>
      <w:r w:rsidR="00CB4A80">
        <w:fldChar w:fldCharType="end"/>
      </w:r>
      <w:r w:rsidR="00CB4A80">
        <w:t xml:space="preserve"> </w:t>
      </w:r>
      <w:r>
        <w:t xml:space="preserve">is selected </w:t>
      </w:r>
      <w:r w:rsidR="00CB4A80">
        <w:t xml:space="preserve">the interface </w:t>
      </w:r>
      <w:r>
        <w:t xml:space="preserve">shows, besides its usual pop number and min/max pop size parameters, an entry labelled </w:t>
      </w:r>
      <w:r w:rsidR="002561E7">
        <w:t>“</w:t>
      </w:r>
      <w:proofErr w:type="spellStart"/>
      <w:r w:rsidR="002561E7">
        <w:t>Indiv</w:t>
      </w:r>
      <w:proofErr w:type="spellEnd"/>
      <w:r w:rsidR="002561E7">
        <w:t xml:space="preserve"> max age</w:t>
      </w:r>
      <w:r w:rsidR="00CB4A80">
        <w:t>”</w:t>
      </w:r>
      <w:r w:rsidR="00F56530">
        <w:t xml:space="preserve"> (</w:t>
      </w:r>
      <w:r w:rsidR="00F56530">
        <w:fldChar w:fldCharType="begin"/>
      </w:r>
      <w:r w:rsidR="00F56530">
        <w:instrText xml:space="preserve"> REF _Ref483591886 \h </w:instrText>
      </w:r>
      <w:r w:rsidR="00F56530">
        <w:fldChar w:fldCharType="separate"/>
      </w:r>
      <w:r w:rsidR="00872DA5">
        <w:t xml:space="preserve">Figure </w:t>
      </w:r>
      <w:r w:rsidR="00872DA5">
        <w:rPr>
          <w:noProof/>
        </w:rPr>
        <w:t>10</w:t>
      </w:r>
      <w:r w:rsidR="00F56530">
        <w:fldChar w:fldCharType="end"/>
      </w:r>
      <w:r w:rsidR="00F56530">
        <w:t xml:space="preserve">). </w:t>
      </w:r>
      <w:r w:rsidR="00F56530" w:rsidRPr="00F56530">
        <w:t>For each population, individuals outside the ages given by [0.0, max age] are excluded.  However, because the simulations produce genepop files with no individuals aged less than 1.0, the interval is effectively [1.0, max age].</w:t>
      </w:r>
      <w:r w:rsidR="00F56530">
        <w:t xml:space="preserve">  </w:t>
      </w:r>
      <w:r w:rsidR="00F56530" w:rsidRPr="00F56530">
        <w:t>For each pop, and for each percentage value in the list, subsampling steps are:</w:t>
      </w:r>
    </w:p>
    <w:p w14:paraId="40CEFD2E" w14:textId="77777777" w:rsidR="00F56530" w:rsidRPr="00F56530" w:rsidRDefault="00F56530" w:rsidP="00F56530">
      <w:pPr>
        <w:pStyle w:val="ListParagraph"/>
        <w:numPr>
          <w:ilvl w:val="3"/>
          <w:numId w:val="21"/>
        </w:numPr>
      </w:pPr>
      <w:r w:rsidRPr="00F56530">
        <w:t>For each age value</w:t>
      </w:r>
      <w:r>
        <w:t xml:space="preserve"> in [0.0, max age]</w:t>
      </w:r>
      <w:r w:rsidRPr="00F56530">
        <w:t>, count the total individuals in the age group.</w:t>
      </w:r>
    </w:p>
    <w:p w14:paraId="5FD3A2C1" w14:textId="77777777" w:rsidR="00F56530" w:rsidRPr="00F56530" w:rsidRDefault="00F56530" w:rsidP="00F56530">
      <w:pPr>
        <w:pStyle w:val="ListParagraph"/>
        <w:numPr>
          <w:ilvl w:val="3"/>
          <w:numId w:val="21"/>
        </w:numPr>
      </w:pPr>
      <w:r w:rsidRPr="00F56530">
        <w:t xml:space="preserve">Find the smallest of the age group totals, </w:t>
      </w:r>
      <w:r w:rsidRPr="00F56530">
        <w:rPr>
          <w:i/>
        </w:rPr>
        <w:t>t,</w:t>
      </w:r>
      <w:r w:rsidRPr="00F56530">
        <w:t xml:space="preserve"> from (1).</w:t>
      </w:r>
    </w:p>
    <w:p w14:paraId="5517A62C" w14:textId="77777777" w:rsidR="00F56530" w:rsidRPr="00F56530" w:rsidRDefault="00F56530" w:rsidP="00F56530">
      <w:pPr>
        <w:pStyle w:val="ListParagraph"/>
        <w:numPr>
          <w:ilvl w:val="3"/>
          <w:numId w:val="21"/>
        </w:numPr>
      </w:pPr>
      <w:r w:rsidRPr="00F56530">
        <w:t xml:space="preserve">Randomly subsample </w:t>
      </w:r>
      <w:r w:rsidRPr="00F56530">
        <w:rPr>
          <w:i/>
        </w:rPr>
        <w:t xml:space="preserve">t </w:t>
      </w:r>
      <w:r w:rsidRPr="00F56530">
        <w:t>individuals from each age group</w:t>
      </w:r>
      <w:r>
        <w:t xml:space="preserve"> to get total sample size </w:t>
      </w:r>
      <w:r>
        <w:rPr>
          <w:i/>
        </w:rPr>
        <w:t>s</w:t>
      </w:r>
      <w:r w:rsidRPr="00F56530">
        <w:t>.</w:t>
      </w:r>
    </w:p>
    <w:p w14:paraId="074EBA95" w14:textId="18130023" w:rsidR="00413E5B" w:rsidRDefault="00F56530" w:rsidP="00F56530">
      <w:pPr>
        <w:pStyle w:val="ListParagraph"/>
        <w:numPr>
          <w:ilvl w:val="3"/>
          <w:numId w:val="21"/>
        </w:numPr>
      </w:pPr>
      <w:r w:rsidRPr="00F56530">
        <w:t xml:space="preserve">If </w:t>
      </w:r>
      <w:r>
        <w:rPr>
          <w:i/>
        </w:rPr>
        <w:t xml:space="preserve">s </w:t>
      </w:r>
      <w:r w:rsidRPr="00F56530">
        <w:t>is within [</w:t>
      </w:r>
      <w:proofErr w:type="spellStart"/>
      <w:r w:rsidR="00712AB3">
        <w:fldChar w:fldCharType="begin"/>
      </w:r>
      <w:r w:rsidR="00712AB3">
        <w:instrText xml:space="preserve"> REF nb_input_pop_size_min \h </w:instrText>
      </w:r>
      <w:r w:rsidR="00712AB3">
        <w:fldChar w:fldCharType="separate"/>
      </w:r>
      <w:r w:rsidR="00712AB3">
        <w:rPr>
          <w:rStyle w:val="Heading3Char"/>
        </w:rPr>
        <w:t>i</w:t>
      </w:r>
      <w:r w:rsidR="00712AB3" w:rsidRPr="00227DAC">
        <w:rPr>
          <w:rStyle w:val="Heading3Char"/>
        </w:rPr>
        <w:t>ndiv</w:t>
      </w:r>
      <w:proofErr w:type="spellEnd"/>
      <w:r w:rsidR="00712AB3" w:rsidRPr="00227DAC">
        <w:rPr>
          <w:rStyle w:val="Heading3Char"/>
        </w:rPr>
        <w:t xml:space="preserve"> min per pop</w:t>
      </w:r>
      <w:r w:rsidR="00712AB3">
        <w:rPr>
          <w:rStyle w:val="Heading3Char"/>
        </w:rPr>
        <w:t>,</w:t>
      </w:r>
      <w:r w:rsidR="00712AB3">
        <w:t xml:space="preserve"> </w:t>
      </w:r>
      <w:r w:rsidR="00712AB3">
        <w:fldChar w:fldCharType="end"/>
      </w:r>
      <w:r w:rsidR="00712AB3">
        <w:t xml:space="preserve"> </w:t>
      </w:r>
      <w:r w:rsidR="00712AB3">
        <w:fldChar w:fldCharType="begin"/>
      </w:r>
      <w:r w:rsidR="00712AB3">
        <w:instrText xml:space="preserve"> REF nb_input_pop_size_max \h </w:instrText>
      </w:r>
      <w:r w:rsidR="00712AB3">
        <w:fldChar w:fldCharType="separate"/>
      </w:r>
      <w:proofErr w:type="spellStart"/>
      <w:r w:rsidR="00712AB3">
        <w:rPr>
          <w:rStyle w:val="Heading3Char"/>
        </w:rPr>
        <w:t>i</w:t>
      </w:r>
      <w:r w:rsidR="00712AB3" w:rsidRPr="00227DAC">
        <w:rPr>
          <w:rStyle w:val="Heading3Char"/>
        </w:rPr>
        <w:t>ndiv</w:t>
      </w:r>
      <w:proofErr w:type="spellEnd"/>
      <w:r w:rsidR="00712AB3" w:rsidRPr="00227DAC">
        <w:rPr>
          <w:rStyle w:val="Heading3Char"/>
        </w:rPr>
        <w:t xml:space="preserve"> max per pop</w:t>
      </w:r>
      <w:r w:rsidR="00712AB3">
        <w:fldChar w:fldCharType="end"/>
      </w:r>
      <w:r w:rsidRPr="00F56530">
        <w:t xml:space="preserve">] then, for each percentage </w:t>
      </w:r>
      <w:r w:rsidRPr="00F56530">
        <w:rPr>
          <w:i/>
        </w:rPr>
        <w:t>p</w:t>
      </w:r>
      <w:r w:rsidRPr="00F56530">
        <w:t xml:space="preserve"> in the percentage list, randomly select </w:t>
      </w:r>
      <w:r w:rsidRPr="00F56530">
        <w:rPr>
          <w:i/>
        </w:rPr>
        <w:t xml:space="preserve">p </w:t>
      </w:r>
      <w:r w:rsidRPr="00F56530">
        <w:t>percent of the collected individuals.  If</w:t>
      </w:r>
      <w:r>
        <w:t xml:space="preserve"> </w:t>
      </w:r>
      <w:r>
        <w:rPr>
          <w:i/>
        </w:rPr>
        <w:t>s</w:t>
      </w:r>
      <w:r w:rsidRPr="00F56530">
        <w:t xml:space="preserve"> is outside</w:t>
      </w:r>
      <w:r w:rsidR="00966885">
        <w:t xml:space="preserve"> the range </w:t>
      </w:r>
      <w:r w:rsidRPr="00F56530">
        <w:t xml:space="preserve">an error occurs and the analysis </w:t>
      </w:r>
      <w:r w:rsidR="00966885">
        <w:t>is terminated</w:t>
      </w:r>
      <w:r w:rsidRPr="00F56530">
        <w:t>.</w:t>
      </w:r>
    </w:p>
    <w:p w14:paraId="052E76A0" w14:textId="32AADB6D" w:rsidR="00EA5B1D" w:rsidRPr="00F56530" w:rsidRDefault="003A36E9" w:rsidP="00B30265">
      <w:pPr>
        <w:pStyle w:val="ListParagraph"/>
        <w:numPr>
          <w:ilvl w:val="3"/>
          <w:numId w:val="21"/>
        </w:numPr>
      </w:pPr>
      <w:bookmarkStart w:id="112" w:name="nb_input_pop_scheme_indiv_criteria"/>
      <w:r w:rsidRPr="00896DBF">
        <w:rPr>
          <w:rStyle w:val="Heading4Char"/>
        </w:rPr>
        <w:t>Individual Criteria</w:t>
      </w:r>
      <w:bookmarkEnd w:id="112"/>
      <w:r>
        <w:t xml:space="preserve">.  </w:t>
      </w:r>
      <w:r w:rsidR="00B30265">
        <w:t xml:space="preserve">This </w:t>
      </w:r>
      <w:r w:rsidR="00EA5B1D">
        <w:t>scheme</w:t>
      </w:r>
      <w:r w:rsidR="0038665A">
        <w:t xml:space="preserve"> allows you to select a range of cohorts by contiguous age group.  </w:t>
      </w:r>
      <w:r w:rsidR="008755F9">
        <w:t xml:space="preserve">Like the </w:t>
      </w:r>
      <w:r w:rsidR="008755F9">
        <w:fldChar w:fldCharType="begin"/>
      </w:r>
      <w:r w:rsidR="008755F9">
        <w:instrText xml:space="preserve"> REF nb_input_pop_scheme_cohorts \h </w:instrText>
      </w:r>
      <w:r w:rsidR="008755F9">
        <w:fldChar w:fldCharType="separate"/>
      </w:r>
      <w:r w:rsidR="008755F9" w:rsidRPr="00896DBF">
        <w:rPr>
          <w:rStyle w:val="Heading4Char"/>
        </w:rPr>
        <w:t>Cohorts</w:t>
      </w:r>
      <w:r w:rsidR="008755F9">
        <w:fldChar w:fldCharType="end"/>
      </w:r>
      <w:r w:rsidR="008755F9">
        <w:t xml:space="preserve"> </w:t>
      </w:r>
      <w:r w:rsidR="008755F9">
        <w:t xml:space="preserve"> scheme,</w:t>
      </w:r>
      <w:r w:rsidR="00B30265">
        <w:t xml:space="preserve"> it requires</w:t>
      </w:r>
      <w:r w:rsidR="0038665A">
        <w:t xml:space="preserve"> your</w:t>
      </w:r>
      <w:r w:rsidR="00B30265">
        <w:t xml:space="preserve"> input</w:t>
      </w:r>
      <w:r w:rsidR="0038665A">
        <w:t xml:space="preserve"> to</w:t>
      </w:r>
      <w:r w:rsidR="00B30265">
        <w:t xml:space="preserve"> genepop files produced by the</w:t>
      </w:r>
      <w:r w:rsidR="0038665A">
        <w:t xml:space="preserve"> </w:t>
      </w:r>
      <w:r w:rsidR="0038665A">
        <w:fldChar w:fldCharType="begin"/>
      </w:r>
      <w:r w:rsidR="0038665A">
        <w:instrText xml:space="preserve"> REF _Ref487920600 \h </w:instrText>
      </w:r>
      <w:r w:rsidR="0038665A">
        <w:fldChar w:fldCharType="separate"/>
      </w:r>
      <w:r w:rsidR="0038665A">
        <w:t>simulation output</w:t>
      </w:r>
      <w:r w:rsidR="0038665A">
        <w:fldChar w:fldCharType="end"/>
      </w:r>
      <w:r w:rsidR="00B30265">
        <w:t>.</w:t>
      </w:r>
      <w:ins w:id="113" w:author="brian hand" w:date="2017-06-05T14:47:00Z">
        <w:r w:rsidR="00B30265">
          <w:t xml:space="preserve"> </w:t>
        </w:r>
      </w:ins>
      <w:r w:rsidR="00B30265">
        <w:t xml:space="preserve">  When </w:t>
      </w:r>
      <w:r w:rsidR="00B30265">
        <w:fldChar w:fldCharType="begin"/>
      </w:r>
      <w:r w:rsidR="00B30265">
        <w:instrText xml:space="preserve"> REF nb_input_pop_scheme_indiv_criteria \h </w:instrText>
      </w:r>
      <w:r w:rsidR="00B30265">
        <w:fldChar w:fldCharType="separate"/>
      </w:r>
      <w:r w:rsidR="00B30265" w:rsidRPr="00896DBF">
        <w:rPr>
          <w:rStyle w:val="Heading4Char"/>
        </w:rPr>
        <w:t>Individual Criteria</w:t>
      </w:r>
      <w:r w:rsidR="00B30265">
        <w:fldChar w:fldCharType="end"/>
      </w:r>
      <w:r w:rsidR="00B30265">
        <w:t xml:space="preserve"> is selected the interface shows, besides </w:t>
      </w:r>
      <w:r w:rsidR="0038665A">
        <w:t xml:space="preserve">it’s the </w:t>
      </w:r>
      <w:r w:rsidR="00B30265">
        <w:t xml:space="preserve">pop number and min/max pop size parameters, </w:t>
      </w:r>
      <w:r w:rsidR="0038665A">
        <w:t>two entries for a minimum and maximum age</w:t>
      </w:r>
      <w:r w:rsidR="00B30265">
        <w:t>” (</w:t>
      </w:r>
      <w:r w:rsidR="00B30265">
        <w:fldChar w:fldCharType="begin"/>
      </w:r>
      <w:r w:rsidR="00B30265">
        <w:instrText xml:space="preserve"> REF _Ref483591886 \h </w:instrText>
      </w:r>
      <w:r w:rsidR="00B30265">
        <w:fldChar w:fldCharType="separate"/>
      </w:r>
      <w:r w:rsidR="00B30265">
        <w:t xml:space="preserve">Figure </w:t>
      </w:r>
      <w:r w:rsidR="00B30265">
        <w:rPr>
          <w:noProof/>
        </w:rPr>
        <w:t>10</w:t>
      </w:r>
      <w:r w:rsidR="00B30265">
        <w:fldChar w:fldCharType="end"/>
      </w:r>
      <w:r w:rsidR="0038665A">
        <w:t>e</w:t>
      </w:r>
      <w:r w:rsidR="00B30265">
        <w:t xml:space="preserve">). </w:t>
      </w:r>
      <w:r w:rsidR="008755F9">
        <w:t xml:space="preserve">  The program pools all individuals within the minimum and maximum age range (inclusive), and calculates the </w:t>
      </w:r>
      <w:r w:rsidR="008755F9">
        <w:lastRenderedPageBreak/>
        <w:t xml:space="preserve">estimation using the pool.  </w:t>
      </w:r>
      <w:proofErr w:type="gramStart"/>
      <w:r w:rsidR="00EA5B1D">
        <w:t xml:space="preserve">If </w:t>
      </w:r>
      <w:r w:rsidR="008755F9">
        <w:t xml:space="preserve"> the</w:t>
      </w:r>
      <w:proofErr w:type="gramEnd"/>
      <w:r w:rsidR="008755F9">
        <w:t xml:space="preserve"> total polled individuals</w:t>
      </w:r>
      <w:r w:rsidR="00EA5B1D" w:rsidRPr="008755F9">
        <w:rPr>
          <w:i/>
        </w:rPr>
        <w:t xml:space="preserve"> </w:t>
      </w:r>
      <w:r w:rsidR="00EA5B1D">
        <w:t xml:space="preserve">is </w:t>
      </w:r>
      <w:r w:rsidR="00191A7E">
        <w:t>outside</w:t>
      </w:r>
      <w:r w:rsidR="00EA5B1D">
        <w:t xml:space="preserve"> the range given by</w:t>
      </w:r>
      <w:r w:rsidR="00191A7E">
        <w:t xml:space="preserve"> </w:t>
      </w:r>
      <w:r w:rsidR="00191A7E" w:rsidRPr="00F56530">
        <w:t>[</w:t>
      </w:r>
      <w:proofErr w:type="spellStart"/>
      <w:r w:rsidR="00191A7E">
        <w:fldChar w:fldCharType="begin"/>
      </w:r>
      <w:r w:rsidR="00191A7E">
        <w:instrText xml:space="preserve"> REF nb_input_pop_size_min \h </w:instrText>
      </w:r>
      <w:r w:rsidR="00191A7E">
        <w:fldChar w:fldCharType="separate"/>
      </w:r>
      <w:r w:rsidR="00191A7E">
        <w:rPr>
          <w:rStyle w:val="Heading3Char"/>
        </w:rPr>
        <w:t>i</w:t>
      </w:r>
      <w:r w:rsidR="00191A7E" w:rsidRPr="00227DAC">
        <w:rPr>
          <w:rStyle w:val="Heading3Char"/>
        </w:rPr>
        <w:t>ndiv</w:t>
      </w:r>
      <w:proofErr w:type="spellEnd"/>
      <w:r w:rsidR="00191A7E" w:rsidRPr="00227DAC">
        <w:rPr>
          <w:rStyle w:val="Heading3Char"/>
        </w:rPr>
        <w:t xml:space="preserve"> min per pop</w:t>
      </w:r>
      <w:r w:rsidR="00191A7E">
        <w:rPr>
          <w:rStyle w:val="Heading3Char"/>
        </w:rPr>
        <w:t>,</w:t>
      </w:r>
      <w:r w:rsidR="00191A7E">
        <w:t xml:space="preserve"> </w:t>
      </w:r>
      <w:r w:rsidR="00191A7E">
        <w:fldChar w:fldCharType="end"/>
      </w:r>
      <w:r w:rsidR="00191A7E">
        <w:t xml:space="preserve"> </w:t>
      </w:r>
      <w:r w:rsidR="00191A7E">
        <w:fldChar w:fldCharType="begin"/>
      </w:r>
      <w:r w:rsidR="00191A7E">
        <w:instrText xml:space="preserve"> REF nb_input_pop_size_max \h </w:instrText>
      </w:r>
      <w:r w:rsidR="00191A7E">
        <w:fldChar w:fldCharType="separate"/>
      </w:r>
      <w:proofErr w:type="spellStart"/>
      <w:r w:rsidR="00191A7E">
        <w:rPr>
          <w:rStyle w:val="Heading3Char"/>
        </w:rPr>
        <w:t>i</w:t>
      </w:r>
      <w:r w:rsidR="00191A7E" w:rsidRPr="00227DAC">
        <w:rPr>
          <w:rStyle w:val="Heading3Char"/>
        </w:rPr>
        <w:t>ndiv</w:t>
      </w:r>
      <w:proofErr w:type="spellEnd"/>
      <w:r w:rsidR="00191A7E" w:rsidRPr="00227DAC">
        <w:rPr>
          <w:rStyle w:val="Heading3Char"/>
        </w:rPr>
        <w:t xml:space="preserve"> max per pop</w:t>
      </w:r>
      <w:r w:rsidR="00191A7E">
        <w:fldChar w:fldCharType="end"/>
      </w:r>
      <w:r w:rsidR="00191A7E" w:rsidRPr="00F56530">
        <w:t>]</w:t>
      </w:r>
      <w:r w:rsidR="008755F9">
        <w:t>, an error is thrown and the analysis is terminated.</w:t>
      </w:r>
    </w:p>
    <w:p w14:paraId="4C73FC32" w14:textId="5FB0BC90" w:rsidR="003A36E9" w:rsidRDefault="003A36E9" w:rsidP="003A36E9">
      <w:pPr>
        <w:pStyle w:val="ListParagraph"/>
        <w:numPr>
          <w:ilvl w:val="1"/>
          <w:numId w:val="21"/>
        </w:numPr>
      </w:pPr>
      <w:bookmarkStart w:id="114" w:name="nb_input_loci_sampling_scheme"/>
      <w:r w:rsidRPr="008C7D14">
        <w:rPr>
          <w:rStyle w:val="Heading3Char"/>
        </w:rPr>
        <w:t>Loci sampling scheme</w:t>
      </w:r>
      <w:bookmarkEnd w:id="114"/>
      <w:r>
        <w:t xml:space="preserve">.  </w:t>
      </w:r>
    </w:p>
    <w:p w14:paraId="189EE49B" w14:textId="0ADF8B9B" w:rsidR="003A36E9" w:rsidRDefault="003A36E9" w:rsidP="003A36E9">
      <w:pPr>
        <w:pStyle w:val="ListParagraph"/>
        <w:numPr>
          <w:ilvl w:val="2"/>
          <w:numId w:val="21"/>
        </w:numPr>
      </w:pPr>
      <w:bookmarkStart w:id="115" w:name="nb_input_loci_scheme_none"/>
      <w:r w:rsidRPr="004271B9">
        <w:rPr>
          <w:rStyle w:val="Heading4Char"/>
        </w:rPr>
        <w:t>None</w:t>
      </w:r>
      <w:bookmarkEnd w:id="115"/>
      <w:r w:rsidR="00487AFD">
        <w:t xml:space="preserve">.  </w:t>
      </w:r>
      <w:r w:rsidR="00487AFD">
        <w:fldChar w:fldCharType="begin"/>
      </w:r>
      <w:r w:rsidR="00487AFD">
        <w:instrText xml:space="preserve"> REF _Ref487920602 \h </w:instrText>
      </w:r>
      <w:r w:rsidR="00487AFD">
        <w:fldChar w:fldCharType="separate"/>
      </w:r>
      <w:r w:rsidR="00487AFD">
        <w:t xml:space="preserve">Figure </w:t>
      </w:r>
      <w:r w:rsidR="00487AFD">
        <w:rPr>
          <w:noProof/>
        </w:rPr>
        <w:t>11</w:t>
      </w:r>
      <w:r w:rsidR="00487AFD">
        <w:fldChar w:fldCharType="end"/>
      </w:r>
      <w:r w:rsidR="00487AFD">
        <w:t xml:space="preserve">a.  All loci </w:t>
      </w:r>
      <w:r w:rsidR="00A52E3C">
        <w:t xml:space="preserve">will be used in the estimations, from the </w:t>
      </w:r>
      <w:proofErr w:type="spellStart"/>
      <w:r w:rsidR="00A52E3C">
        <w:rPr>
          <w:i/>
        </w:rPr>
        <w:t>ith</w:t>
      </w:r>
      <w:proofErr w:type="spellEnd"/>
      <w:r w:rsidR="00A52E3C">
        <w:t xml:space="preserve"> to the </w:t>
      </w:r>
      <w:proofErr w:type="spellStart"/>
      <w:r w:rsidR="00A52E3C">
        <w:rPr>
          <w:i/>
        </w:rPr>
        <w:t>jth</w:t>
      </w:r>
      <w:proofErr w:type="spellEnd"/>
      <w:r w:rsidR="00A52E3C">
        <w:rPr>
          <w:i/>
        </w:rPr>
        <w:t>,</w:t>
      </w:r>
      <w:r w:rsidR="00A52E3C">
        <w:t xml:space="preserve"> </w:t>
      </w:r>
      <w:proofErr w:type="spellStart"/>
      <w:proofErr w:type="gramStart"/>
      <w:r w:rsidR="00A52E3C">
        <w:rPr>
          <w:i/>
        </w:rPr>
        <w:t>i</w:t>
      </w:r>
      <w:proofErr w:type="spellEnd"/>
      <w:r w:rsidR="00A52E3C">
        <w:rPr>
          <w:i/>
        </w:rPr>
        <w:t xml:space="preserve"> </w:t>
      </w:r>
      <w:r w:rsidR="00A52E3C">
        <w:t xml:space="preserve"> and</w:t>
      </w:r>
      <w:proofErr w:type="gramEnd"/>
      <w:r w:rsidR="00A52E3C">
        <w:t xml:space="preserve"> </w:t>
      </w:r>
      <w:r w:rsidR="00A52E3C">
        <w:rPr>
          <w:i/>
        </w:rPr>
        <w:t xml:space="preserve">j </w:t>
      </w:r>
      <w:r w:rsidR="00A52E3C">
        <w:t xml:space="preserve">given by the </w:t>
      </w:r>
      <w:r w:rsidR="00A52E3C">
        <w:fldChar w:fldCharType="begin"/>
      </w:r>
      <w:r w:rsidR="00A52E3C">
        <w:instrText xml:space="preserve"> REF nb_input_loci_num_start \h </w:instrText>
      </w:r>
      <w:r w:rsidR="00A52E3C">
        <w:fldChar w:fldCharType="separate"/>
      </w:r>
      <w:r w:rsidR="00A52E3C">
        <w:rPr>
          <w:rStyle w:val="Heading3Char"/>
        </w:rPr>
        <w:t>l</w:t>
      </w:r>
      <w:r w:rsidR="00A52E3C" w:rsidRPr="00C60A09">
        <w:rPr>
          <w:rStyle w:val="Heading3Char"/>
        </w:rPr>
        <w:t>oci number start</w:t>
      </w:r>
      <w:r w:rsidR="00A52E3C">
        <w:fldChar w:fldCharType="end"/>
      </w:r>
      <w:r w:rsidR="00A52E3C">
        <w:t xml:space="preserve"> and </w:t>
      </w:r>
      <w:r w:rsidR="00A52E3C">
        <w:fldChar w:fldCharType="begin"/>
      </w:r>
      <w:r w:rsidR="00A52E3C">
        <w:instrText xml:space="preserve"> REF nb_input_loci_num_end \h </w:instrText>
      </w:r>
      <w:r w:rsidR="00A52E3C">
        <w:fldChar w:fldCharType="separate"/>
      </w:r>
      <w:r w:rsidR="00A52E3C">
        <w:rPr>
          <w:rStyle w:val="Heading3Char"/>
        </w:rPr>
        <w:t>l</w:t>
      </w:r>
      <w:r w:rsidR="00A52E3C" w:rsidRPr="00C60A09">
        <w:rPr>
          <w:rStyle w:val="Heading3Char"/>
        </w:rPr>
        <w:t>oci number end</w:t>
      </w:r>
      <w:r w:rsidR="00A52E3C">
        <w:fldChar w:fldCharType="end"/>
      </w:r>
      <w:r w:rsidR="00A52E3C">
        <w:t>.</w:t>
      </w:r>
      <w:r w:rsidR="00487AFD">
        <w:t xml:space="preserve">  If the total loci </w:t>
      </w:r>
      <w:r w:rsidR="00A52E3C">
        <w:t xml:space="preserve">in the range </w:t>
      </w:r>
      <w:r w:rsidR="00487AFD">
        <w:t xml:space="preserve">is less than </w:t>
      </w:r>
      <w:r w:rsidR="00A52E3C">
        <w:t xml:space="preserve">the value in </w:t>
      </w:r>
      <w:r w:rsidR="00A52E3C">
        <w:fldChar w:fldCharType="begin"/>
      </w:r>
      <w:r w:rsidR="00A52E3C">
        <w:instrText xml:space="preserve"> REF nb_input_min_loci_count \h </w:instrText>
      </w:r>
      <w:r w:rsidR="00A52E3C">
        <w:fldChar w:fldCharType="separate"/>
      </w:r>
      <w:r w:rsidR="00A52E3C">
        <w:rPr>
          <w:rStyle w:val="Heading3Char"/>
        </w:rPr>
        <w:t>min l</w:t>
      </w:r>
      <w:r w:rsidR="00A52E3C" w:rsidRPr="00C60A09">
        <w:rPr>
          <w:rStyle w:val="Heading3Char"/>
        </w:rPr>
        <w:t>oci count</w:t>
      </w:r>
      <w:r w:rsidR="00A52E3C">
        <w:fldChar w:fldCharType="end"/>
      </w:r>
      <w:r w:rsidR="00A52E3C">
        <w:t xml:space="preserve">, then the program [check behavior].  If the </w:t>
      </w:r>
      <w:r w:rsidR="00A52E3C">
        <w:fldChar w:fldCharType="begin"/>
      </w:r>
      <w:r w:rsidR="00A52E3C">
        <w:instrText xml:space="preserve"> REF nb_input_max_loci_count \h </w:instrText>
      </w:r>
      <w:r w:rsidR="00A52E3C">
        <w:fldChar w:fldCharType="separate"/>
      </w:r>
      <w:r w:rsidR="00A52E3C">
        <w:rPr>
          <w:rStyle w:val="Heading3Char"/>
        </w:rPr>
        <w:t>max l</w:t>
      </w:r>
      <w:r w:rsidR="00A52E3C" w:rsidRPr="00C60A09">
        <w:rPr>
          <w:rStyle w:val="Heading3Char"/>
        </w:rPr>
        <w:t>oci count</w:t>
      </w:r>
      <w:r w:rsidR="00A52E3C">
        <w:fldChar w:fldCharType="end"/>
      </w:r>
      <w:r w:rsidR="00A52E3C">
        <w:t xml:space="preserve"> </w:t>
      </w:r>
      <w:r w:rsidR="00A52E3C">
        <w:rPr>
          <w:i/>
        </w:rPr>
        <w:t xml:space="preserve">m </w:t>
      </w:r>
      <w:r w:rsidR="00A52E3C">
        <w:t xml:space="preserve">is less than the total loci, then </w:t>
      </w:r>
      <w:r w:rsidR="00A52E3C">
        <w:rPr>
          <w:i/>
        </w:rPr>
        <w:t>m</w:t>
      </w:r>
      <w:r w:rsidR="00A52E3C">
        <w:t xml:space="preserve"> loci will be randomly selected.</w:t>
      </w:r>
    </w:p>
    <w:p w14:paraId="22B4CB01" w14:textId="0B8FD79A" w:rsidR="003A36E9" w:rsidRDefault="003A36E9" w:rsidP="003A36E9">
      <w:pPr>
        <w:pStyle w:val="ListParagraph"/>
        <w:numPr>
          <w:ilvl w:val="2"/>
          <w:numId w:val="21"/>
        </w:numPr>
      </w:pPr>
      <w:bookmarkStart w:id="116" w:name="nb_input_loci_scheme_percent"/>
      <w:r w:rsidRPr="004271B9">
        <w:rPr>
          <w:rStyle w:val="Heading4Char"/>
        </w:rPr>
        <w:t>Percent</w:t>
      </w:r>
      <w:bookmarkEnd w:id="116"/>
      <w:r>
        <w:t xml:space="preserve">. </w:t>
      </w:r>
      <w:r w:rsidR="00A52E3C">
        <w:t xml:space="preserve">For each percentage </w:t>
      </w:r>
      <w:r w:rsidR="003823F0">
        <w:rPr>
          <w:i/>
        </w:rPr>
        <w:t xml:space="preserve">p </w:t>
      </w:r>
      <w:r w:rsidR="00A52E3C">
        <w:t>listed in the “percentages” boxes</w:t>
      </w:r>
      <w:r w:rsidR="003823F0">
        <w:t xml:space="preserve"> (</w:t>
      </w:r>
      <w:r w:rsidR="003823F0">
        <w:fldChar w:fldCharType="begin"/>
      </w:r>
      <w:r w:rsidR="003823F0">
        <w:instrText xml:space="preserve"> REF _Ref487920602 \h </w:instrText>
      </w:r>
      <w:r w:rsidR="003823F0">
        <w:fldChar w:fldCharType="separate"/>
      </w:r>
      <w:r w:rsidR="003823F0">
        <w:t xml:space="preserve">Figure </w:t>
      </w:r>
      <w:r w:rsidR="003823F0">
        <w:rPr>
          <w:noProof/>
        </w:rPr>
        <w:t>11</w:t>
      </w:r>
      <w:r w:rsidR="003823F0">
        <w:fldChar w:fldCharType="end"/>
      </w:r>
      <w:r w:rsidR="003823F0">
        <w:t>b)</w:t>
      </w:r>
      <w:r w:rsidR="00A52E3C">
        <w:t>, an estimation is calculated using a random</w:t>
      </w:r>
      <w:r w:rsidR="003823F0">
        <w:t xml:space="preserve"> selection of </w:t>
      </w:r>
      <w:r w:rsidR="003823F0">
        <w:rPr>
          <w:i/>
        </w:rPr>
        <w:t>p</w:t>
      </w:r>
      <w:r w:rsidR="003823F0">
        <w:t xml:space="preserve"> loci from those within the range given by </w:t>
      </w:r>
      <w:r w:rsidR="003823F0">
        <w:fldChar w:fldCharType="begin"/>
      </w:r>
      <w:r w:rsidR="003823F0">
        <w:instrText xml:space="preserve"> REF nb_input_loci_num_start \h </w:instrText>
      </w:r>
      <w:r w:rsidR="003823F0">
        <w:fldChar w:fldCharType="separate"/>
      </w:r>
      <w:r w:rsidR="003823F0">
        <w:rPr>
          <w:rStyle w:val="Heading3Char"/>
        </w:rPr>
        <w:t>l</w:t>
      </w:r>
      <w:r w:rsidR="003823F0" w:rsidRPr="00C60A09">
        <w:rPr>
          <w:rStyle w:val="Heading3Char"/>
        </w:rPr>
        <w:t>oci number start</w:t>
      </w:r>
      <w:r w:rsidR="003823F0">
        <w:fldChar w:fldCharType="end"/>
      </w:r>
      <w:r w:rsidR="003823F0">
        <w:t xml:space="preserve"> to </w:t>
      </w:r>
      <w:r w:rsidR="003823F0">
        <w:fldChar w:fldCharType="begin"/>
      </w:r>
      <w:r w:rsidR="003823F0">
        <w:instrText xml:space="preserve"> REF nb_input_loci_num_end \h </w:instrText>
      </w:r>
      <w:r w:rsidR="003823F0">
        <w:fldChar w:fldCharType="separate"/>
      </w:r>
      <w:r w:rsidR="003823F0">
        <w:rPr>
          <w:rStyle w:val="Heading3Char"/>
        </w:rPr>
        <w:t>l</w:t>
      </w:r>
      <w:r w:rsidR="003823F0" w:rsidRPr="00C60A09">
        <w:rPr>
          <w:rStyle w:val="Heading3Char"/>
        </w:rPr>
        <w:t>oci number end</w:t>
      </w:r>
      <w:r w:rsidR="003823F0">
        <w:fldChar w:fldCharType="end"/>
      </w:r>
      <w:r w:rsidR="00A52E3C">
        <w:t xml:space="preserve">. </w:t>
      </w:r>
    </w:p>
    <w:p w14:paraId="0CDC9DCA" w14:textId="77777777" w:rsidR="003A36E9" w:rsidRDefault="003A36E9" w:rsidP="003A36E9">
      <w:pPr>
        <w:pStyle w:val="ListParagraph"/>
        <w:numPr>
          <w:ilvl w:val="2"/>
          <w:numId w:val="21"/>
        </w:numPr>
      </w:pPr>
      <w:bookmarkStart w:id="117" w:name="nb_input_loci_scheme_total"/>
      <w:r w:rsidRPr="004271B9">
        <w:rPr>
          <w:rStyle w:val="Heading4Char"/>
        </w:rPr>
        <w:t>Total</w:t>
      </w:r>
      <w:bookmarkEnd w:id="117"/>
      <w:r>
        <w:t xml:space="preserve">. </w:t>
      </w:r>
      <w:r w:rsidR="00752ABF">
        <w:t>[description]</w:t>
      </w:r>
    </w:p>
    <w:p w14:paraId="069DF93F" w14:textId="38BAE076" w:rsidR="003A36E9" w:rsidRPr="00896DBF" w:rsidRDefault="00EF0840" w:rsidP="003A36E9">
      <w:pPr>
        <w:pStyle w:val="ListParagraph"/>
        <w:numPr>
          <w:ilvl w:val="0"/>
          <w:numId w:val="21"/>
        </w:numPr>
      </w:pPr>
      <w:r>
        <w:rPr>
          <w:rFonts w:asciiTheme="majorHAnsi" w:eastAsiaTheme="majorEastAsia" w:hAnsiTheme="majorHAnsi"/>
          <w:b/>
          <w:bCs/>
          <w:noProof/>
          <w:color w:val="4F81BD" w:themeColor="accent1"/>
          <w:sz w:val="26"/>
          <w:szCs w:val="23"/>
          <w:lang w:eastAsia="en-US" w:bidi="ar-SA"/>
        </w:rPr>
        <mc:AlternateContent>
          <mc:Choice Requires="wpg">
            <w:drawing>
              <wp:anchor distT="0" distB="0" distL="114300" distR="114300" simplePos="0" relativeHeight="251665920" behindDoc="0" locked="0" layoutInCell="1" allowOverlap="1" wp14:anchorId="66D51982" wp14:editId="18408844">
                <wp:simplePos x="0" y="0"/>
                <wp:positionH relativeFrom="column">
                  <wp:posOffset>297677</wp:posOffset>
                </wp:positionH>
                <wp:positionV relativeFrom="paragraph">
                  <wp:posOffset>701012</wp:posOffset>
                </wp:positionV>
                <wp:extent cx="5800090" cy="2579370"/>
                <wp:effectExtent l="0" t="0" r="0" b="0"/>
                <wp:wrapTopAndBottom/>
                <wp:docPr id="71" name="Group 71"/>
                <wp:cNvGraphicFramePr/>
                <a:graphic xmlns:a="http://schemas.openxmlformats.org/drawingml/2006/main">
                  <a:graphicData uri="http://schemas.microsoft.com/office/word/2010/wordprocessingGroup">
                    <wpg:wgp>
                      <wpg:cNvGrpSpPr/>
                      <wpg:grpSpPr>
                        <a:xfrm>
                          <a:off x="0" y="0"/>
                          <a:ext cx="5800090" cy="2579370"/>
                          <a:chOff x="0" y="0"/>
                          <a:chExt cx="5800090" cy="2579370"/>
                        </a:xfrm>
                      </wpg:grpSpPr>
                      <wps:wsp>
                        <wps:cNvPr id="48" name="Text Box 48"/>
                        <wps:cNvSpPr txBox="1"/>
                        <wps:spPr>
                          <a:xfrm>
                            <a:off x="0" y="0"/>
                            <a:ext cx="5800090" cy="2579370"/>
                          </a:xfrm>
                          <a:prstGeom prst="rect">
                            <a:avLst/>
                          </a:prstGeom>
                          <a:solidFill>
                            <a:sysClr val="window" lastClr="FFFFFF"/>
                          </a:solidFill>
                          <a:ln w="6350">
                            <a:noFill/>
                          </a:ln>
                          <a:effectLst/>
                        </wps:spPr>
                        <wps:txbx>
                          <w:txbxContent>
                            <w:p w14:paraId="0C65BD2E" w14:textId="77777777" w:rsidR="00EA5B1D" w:rsidRDefault="00EA5B1D" w:rsidP="00E74461">
                              <w:r>
                                <w:rPr>
                                  <w:noProof/>
                                  <w:lang w:eastAsia="en-US" w:bidi="ar-SA"/>
                                </w:rPr>
                                <w:drawing>
                                  <wp:inline distT="0" distB="0" distL="0" distR="0" wp14:anchorId="30CFB264" wp14:editId="2AFB6605">
                                    <wp:extent cx="1749000" cy="1119116"/>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png"/>
                                            <pic:cNvPicPr/>
                                          </pic:nvPicPr>
                                          <pic:blipFill>
                                            <a:blip r:embed="rId24">
                                              <a:extLst>
                                                <a:ext uri="{28A0092B-C50C-407E-A947-70E740481C1C}">
                                                  <a14:useLocalDpi xmlns:a14="http://schemas.microsoft.com/office/drawing/2010/main" val="0"/>
                                                </a:ext>
                                              </a:extLst>
                                            </a:blip>
                                            <a:stretch>
                                              <a:fillRect/>
                                            </a:stretch>
                                          </pic:blipFill>
                                          <pic:spPr>
                                            <a:xfrm>
                                              <a:off x="0" y="0"/>
                                              <a:ext cx="1763504" cy="1128397"/>
                                            </a:xfrm>
                                            <a:prstGeom prst="rect">
                                              <a:avLst/>
                                            </a:prstGeom>
                                          </pic:spPr>
                                        </pic:pic>
                                      </a:graphicData>
                                    </a:graphic>
                                  </wp:inline>
                                </w:drawing>
                              </w:r>
                              <w:r>
                                <w:rPr>
                                  <w:noProof/>
                                  <w:lang w:eastAsia="en-US" w:bidi="ar-SA"/>
                                </w:rPr>
                                <w:drawing>
                                  <wp:inline distT="0" distB="0" distL="0" distR="0" wp14:anchorId="0985906E" wp14:editId="640291CB">
                                    <wp:extent cx="1937982" cy="111237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percent.png"/>
                                            <pic:cNvPicPr/>
                                          </pic:nvPicPr>
                                          <pic:blipFill>
                                            <a:blip r:embed="rId25">
                                              <a:extLst>
                                                <a:ext uri="{28A0092B-C50C-407E-A947-70E740481C1C}">
                                                  <a14:useLocalDpi xmlns:a14="http://schemas.microsoft.com/office/drawing/2010/main" val="0"/>
                                                </a:ext>
                                              </a:extLst>
                                            </a:blip>
                                            <a:stretch>
                                              <a:fillRect/>
                                            </a:stretch>
                                          </pic:blipFill>
                                          <pic:spPr>
                                            <a:xfrm>
                                              <a:off x="0" y="0"/>
                                              <a:ext cx="1941535" cy="1114412"/>
                                            </a:xfrm>
                                            <a:prstGeom prst="rect">
                                              <a:avLst/>
                                            </a:prstGeom>
                                          </pic:spPr>
                                        </pic:pic>
                                      </a:graphicData>
                                    </a:graphic>
                                  </wp:inline>
                                </w:drawing>
                              </w:r>
                              <w:r>
                                <w:rPr>
                                  <w:noProof/>
                                  <w:lang w:eastAsia="en-US" w:bidi="ar-SA"/>
                                </w:rPr>
                                <w:drawing>
                                  <wp:inline distT="0" distB="0" distL="0" distR="0" wp14:anchorId="519FFDAC" wp14:editId="01D3A307">
                                    <wp:extent cx="1751653" cy="110752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removen.png"/>
                                            <pic:cNvPicPr/>
                                          </pic:nvPicPr>
                                          <pic:blipFill>
                                            <a:blip r:embed="rId26">
                                              <a:extLst>
                                                <a:ext uri="{28A0092B-C50C-407E-A947-70E740481C1C}">
                                                  <a14:useLocalDpi xmlns:a14="http://schemas.microsoft.com/office/drawing/2010/main" val="0"/>
                                                </a:ext>
                                              </a:extLst>
                                            </a:blip>
                                            <a:stretch>
                                              <a:fillRect/>
                                            </a:stretch>
                                          </pic:blipFill>
                                          <pic:spPr>
                                            <a:xfrm>
                                              <a:off x="0" y="0"/>
                                              <a:ext cx="1778487" cy="1124491"/>
                                            </a:xfrm>
                                            <a:prstGeom prst="rect">
                                              <a:avLst/>
                                            </a:prstGeom>
                                          </pic:spPr>
                                        </pic:pic>
                                      </a:graphicData>
                                    </a:graphic>
                                  </wp:inline>
                                </w:drawing>
                              </w:r>
                              <w:r>
                                <w:rPr>
                                  <w:noProof/>
                                  <w:lang w:eastAsia="en-US" w:bidi="ar-SA"/>
                                </w:rPr>
                                <w:drawing>
                                  <wp:inline distT="0" distB="0" distL="0" distR="0" wp14:anchorId="2F21FA77" wp14:editId="4592868B">
                                    <wp:extent cx="1908313" cy="1397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cohort.png"/>
                                            <pic:cNvPicPr/>
                                          </pic:nvPicPr>
                                          <pic:blipFill>
                                            <a:blip r:embed="rId27">
                                              <a:extLst>
                                                <a:ext uri="{28A0092B-C50C-407E-A947-70E740481C1C}">
                                                  <a14:useLocalDpi xmlns:a14="http://schemas.microsoft.com/office/drawing/2010/main" val="0"/>
                                                </a:ext>
                                              </a:extLst>
                                            </a:blip>
                                            <a:stretch>
                                              <a:fillRect/>
                                            </a:stretch>
                                          </pic:blipFill>
                                          <pic:spPr>
                                            <a:xfrm>
                                              <a:off x="0" y="0"/>
                                              <a:ext cx="1912023" cy="1400455"/>
                                            </a:xfrm>
                                            <a:prstGeom prst="rect">
                                              <a:avLst/>
                                            </a:prstGeom>
                                          </pic:spPr>
                                        </pic:pic>
                                      </a:graphicData>
                                    </a:graphic>
                                  </wp:inline>
                                </w:drawing>
                              </w:r>
                              <w:r>
                                <w:rPr>
                                  <w:noProof/>
                                  <w:lang w:eastAsia="en-US" w:bidi="ar-SA"/>
                                </w:rPr>
                                <w:drawing>
                                  <wp:inline distT="0" distB="0" distL="0" distR="0" wp14:anchorId="21404EC6" wp14:editId="3B1AD853">
                                    <wp:extent cx="1704433" cy="1399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indiv_crit.png"/>
                                            <pic:cNvPicPr/>
                                          </pic:nvPicPr>
                                          <pic:blipFill>
                                            <a:blip r:embed="rId28">
                                              <a:extLst>
                                                <a:ext uri="{28A0092B-C50C-407E-A947-70E740481C1C}">
                                                  <a14:useLocalDpi xmlns:a14="http://schemas.microsoft.com/office/drawing/2010/main" val="0"/>
                                                </a:ext>
                                              </a:extLst>
                                            </a:blip>
                                            <a:stretch>
                                              <a:fillRect/>
                                            </a:stretch>
                                          </pic:blipFill>
                                          <pic:spPr>
                                            <a:xfrm>
                                              <a:off x="0" y="0"/>
                                              <a:ext cx="1711188" cy="1404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834887" y="922352"/>
                            <a:ext cx="302895" cy="249555"/>
                          </a:xfrm>
                          <a:prstGeom prst="rect">
                            <a:avLst/>
                          </a:prstGeom>
                          <a:noFill/>
                          <a:ln w="6350">
                            <a:noFill/>
                          </a:ln>
                          <a:effectLst/>
                        </wps:spPr>
                        <wps:txbx>
                          <w:txbxContent>
                            <w:p w14:paraId="360FB5E5" w14:textId="77777777" w:rsidR="00EA5B1D" w:rsidRDefault="00EA5B1D" w:rsidP="00E7446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782956" y="954157"/>
                            <a:ext cx="303148" cy="250167"/>
                          </a:xfrm>
                          <a:prstGeom prst="rect">
                            <a:avLst/>
                          </a:prstGeom>
                          <a:noFill/>
                          <a:ln w="6350">
                            <a:noFill/>
                          </a:ln>
                          <a:effectLst/>
                        </wps:spPr>
                        <wps:txbx>
                          <w:txbxContent>
                            <w:p w14:paraId="0EABC18F" w14:textId="77777777" w:rsidR="00EA5B1D" w:rsidRDefault="00EA5B1D" w:rsidP="00E7446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548146" y="954157"/>
                            <a:ext cx="302895" cy="249555"/>
                          </a:xfrm>
                          <a:prstGeom prst="rect">
                            <a:avLst/>
                          </a:prstGeom>
                          <a:noFill/>
                          <a:ln w="6350">
                            <a:noFill/>
                          </a:ln>
                          <a:effectLst/>
                        </wps:spPr>
                        <wps:txbx>
                          <w:txbxContent>
                            <w:p w14:paraId="5AF1340D" w14:textId="77777777" w:rsidR="00EA5B1D" w:rsidRDefault="00EA5B1D" w:rsidP="00E7446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922351" y="2313830"/>
                            <a:ext cx="302895" cy="249555"/>
                          </a:xfrm>
                          <a:prstGeom prst="rect">
                            <a:avLst/>
                          </a:prstGeom>
                          <a:noFill/>
                          <a:ln w="6350">
                            <a:noFill/>
                          </a:ln>
                          <a:effectLst/>
                        </wps:spPr>
                        <wps:txbx>
                          <w:txbxContent>
                            <w:p w14:paraId="68CF9323" w14:textId="77777777" w:rsidR="00EA5B1D" w:rsidRDefault="00EA5B1D" w:rsidP="00E74461">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727297" y="2313830"/>
                            <a:ext cx="303530" cy="250190"/>
                          </a:xfrm>
                          <a:prstGeom prst="rect">
                            <a:avLst/>
                          </a:prstGeom>
                          <a:noFill/>
                          <a:ln w="6350">
                            <a:noFill/>
                          </a:ln>
                          <a:effectLst/>
                        </wps:spPr>
                        <wps:txbx>
                          <w:txbxContent>
                            <w:p w14:paraId="5B5E12DF" w14:textId="77777777" w:rsidR="00EA5B1D" w:rsidRDefault="00EA5B1D" w:rsidP="00E74461">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37" style="position:absolute;left:0;text-align:left;margin-left:23.45pt;margin-top:55.2pt;width:456.7pt;height:203.1pt;z-index:251665920" coordsize="58000,2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">
                <v:shape id="Text Box 48" o:spid="_x0000_s1038" type="#_x0000_t202" style="position:absolute;width:58000;height:25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MYcIA&#10;AADbAAAADwAAAGRycy9kb3ducmV2LnhtbERPXWvCMBR9H+w/hDvYm00nQ0ZnFBkbKljUTvD10lzb&#10;bs1NSaKt/vrlQdjj4XxP54NpxYWcbywreElSEMSl1Q1XCg7fX6M3ED4ga2wtk4IreZjPHh+mmGnb&#10;854uRahEDGGfoYI6hC6T0pc1GfSJ7Ygjd7LOYIjQVVI77GO4aeU4TSfSYMOxocaOPmoqf4uzUXDs&#10;i6Xbrtc/u26V37a3It/QZ67U89OweAcRaAj/4rt7pRW8xrH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EwxhwgAAANsAAAAPAAAAAAAAAAAAAAAAAJgCAABkcnMvZG93&#10;bnJldi54bWxQSwUGAAAAAAQABAD1AAAAhwMAAAAA&#10;" fillcolor="window" stroked="f" strokeweight=".5pt">
                  <v:textbox>
                    <w:txbxContent>
                      <w:p w14:paraId="0C65BD2E" w14:textId="77777777" w:rsidR="00EA5B1D" w:rsidRDefault="00EA5B1D" w:rsidP="00E74461">
                        <w:r>
                          <w:rPr>
                            <w:noProof/>
                            <w:lang w:eastAsia="en-US" w:bidi="ar-SA"/>
                          </w:rPr>
                          <w:drawing>
                            <wp:inline distT="0" distB="0" distL="0" distR="0" wp14:anchorId="30CFB264" wp14:editId="2AFB6605">
                              <wp:extent cx="1749000" cy="1119116"/>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png"/>
                                      <pic:cNvPicPr/>
                                    </pic:nvPicPr>
                                    <pic:blipFill>
                                      <a:blip r:embed="rId24">
                                        <a:extLst>
                                          <a:ext uri="{28A0092B-C50C-407E-A947-70E740481C1C}">
                                            <a14:useLocalDpi xmlns:a14="http://schemas.microsoft.com/office/drawing/2010/main" val="0"/>
                                          </a:ext>
                                        </a:extLst>
                                      </a:blip>
                                      <a:stretch>
                                        <a:fillRect/>
                                      </a:stretch>
                                    </pic:blipFill>
                                    <pic:spPr>
                                      <a:xfrm>
                                        <a:off x="0" y="0"/>
                                        <a:ext cx="1763504" cy="1128397"/>
                                      </a:xfrm>
                                      <a:prstGeom prst="rect">
                                        <a:avLst/>
                                      </a:prstGeom>
                                    </pic:spPr>
                                  </pic:pic>
                                </a:graphicData>
                              </a:graphic>
                            </wp:inline>
                          </w:drawing>
                        </w:r>
                        <w:r>
                          <w:rPr>
                            <w:noProof/>
                            <w:lang w:eastAsia="en-US" w:bidi="ar-SA"/>
                          </w:rPr>
                          <w:drawing>
                            <wp:inline distT="0" distB="0" distL="0" distR="0" wp14:anchorId="0985906E" wp14:editId="640291CB">
                              <wp:extent cx="1937982" cy="111237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percent.png"/>
                                      <pic:cNvPicPr/>
                                    </pic:nvPicPr>
                                    <pic:blipFill>
                                      <a:blip r:embed="rId25">
                                        <a:extLst>
                                          <a:ext uri="{28A0092B-C50C-407E-A947-70E740481C1C}">
                                            <a14:useLocalDpi xmlns:a14="http://schemas.microsoft.com/office/drawing/2010/main" val="0"/>
                                          </a:ext>
                                        </a:extLst>
                                      </a:blip>
                                      <a:stretch>
                                        <a:fillRect/>
                                      </a:stretch>
                                    </pic:blipFill>
                                    <pic:spPr>
                                      <a:xfrm>
                                        <a:off x="0" y="0"/>
                                        <a:ext cx="1941535" cy="1114412"/>
                                      </a:xfrm>
                                      <a:prstGeom prst="rect">
                                        <a:avLst/>
                                      </a:prstGeom>
                                    </pic:spPr>
                                  </pic:pic>
                                </a:graphicData>
                              </a:graphic>
                            </wp:inline>
                          </w:drawing>
                        </w:r>
                        <w:r>
                          <w:rPr>
                            <w:noProof/>
                            <w:lang w:eastAsia="en-US" w:bidi="ar-SA"/>
                          </w:rPr>
                          <w:drawing>
                            <wp:inline distT="0" distB="0" distL="0" distR="0" wp14:anchorId="519FFDAC" wp14:editId="01D3A307">
                              <wp:extent cx="1751653" cy="110752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removen.png"/>
                                      <pic:cNvPicPr/>
                                    </pic:nvPicPr>
                                    <pic:blipFill>
                                      <a:blip r:embed="rId26">
                                        <a:extLst>
                                          <a:ext uri="{28A0092B-C50C-407E-A947-70E740481C1C}">
                                            <a14:useLocalDpi xmlns:a14="http://schemas.microsoft.com/office/drawing/2010/main" val="0"/>
                                          </a:ext>
                                        </a:extLst>
                                      </a:blip>
                                      <a:stretch>
                                        <a:fillRect/>
                                      </a:stretch>
                                    </pic:blipFill>
                                    <pic:spPr>
                                      <a:xfrm>
                                        <a:off x="0" y="0"/>
                                        <a:ext cx="1778487" cy="1124491"/>
                                      </a:xfrm>
                                      <a:prstGeom prst="rect">
                                        <a:avLst/>
                                      </a:prstGeom>
                                    </pic:spPr>
                                  </pic:pic>
                                </a:graphicData>
                              </a:graphic>
                            </wp:inline>
                          </w:drawing>
                        </w:r>
                        <w:r>
                          <w:rPr>
                            <w:noProof/>
                            <w:lang w:eastAsia="en-US" w:bidi="ar-SA"/>
                          </w:rPr>
                          <w:drawing>
                            <wp:inline distT="0" distB="0" distL="0" distR="0" wp14:anchorId="2F21FA77" wp14:editId="4592868B">
                              <wp:extent cx="1908313" cy="1397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cohort.png"/>
                                      <pic:cNvPicPr/>
                                    </pic:nvPicPr>
                                    <pic:blipFill>
                                      <a:blip r:embed="rId27">
                                        <a:extLst>
                                          <a:ext uri="{28A0092B-C50C-407E-A947-70E740481C1C}">
                                            <a14:useLocalDpi xmlns:a14="http://schemas.microsoft.com/office/drawing/2010/main" val="0"/>
                                          </a:ext>
                                        </a:extLst>
                                      </a:blip>
                                      <a:stretch>
                                        <a:fillRect/>
                                      </a:stretch>
                                    </pic:blipFill>
                                    <pic:spPr>
                                      <a:xfrm>
                                        <a:off x="0" y="0"/>
                                        <a:ext cx="1912023" cy="1400455"/>
                                      </a:xfrm>
                                      <a:prstGeom prst="rect">
                                        <a:avLst/>
                                      </a:prstGeom>
                                    </pic:spPr>
                                  </pic:pic>
                                </a:graphicData>
                              </a:graphic>
                            </wp:inline>
                          </w:drawing>
                        </w:r>
                        <w:r>
                          <w:rPr>
                            <w:noProof/>
                            <w:lang w:eastAsia="en-US" w:bidi="ar-SA"/>
                          </w:rPr>
                          <w:drawing>
                            <wp:inline distT="0" distB="0" distL="0" distR="0" wp14:anchorId="21404EC6" wp14:editId="3B1AD853">
                              <wp:extent cx="1704433" cy="1399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indiv_crit.png"/>
                                      <pic:cNvPicPr/>
                                    </pic:nvPicPr>
                                    <pic:blipFill>
                                      <a:blip r:embed="rId28">
                                        <a:extLst>
                                          <a:ext uri="{28A0092B-C50C-407E-A947-70E740481C1C}">
                                            <a14:useLocalDpi xmlns:a14="http://schemas.microsoft.com/office/drawing/2010/main" val="0"/>
                                          </a:ext>
                                        </a:extLst>
                                      </a:blip>
                                      <a:stretch>
                                        <a:fillRect/>
                                      </a:stretch>
                                    </pic:blipFill>
                                    <pic:spPr>
                                      <a:xfrm>
                                        <a:off x="0" y="0"/>
                                        <a:ext cx="1711188" cy="1404975"/>
                                      </a:xfrm>
                                      <a:prstGeom prst="rect">
                                        <a:avLst/>
                                      </a:prstGeom>
                                    </pic:spPr>
                                  </pic:pic>
                                </a:graphicData>
                              </a:graphic>
                            </wp:inline>
                          </w:drawing>
                        </w:r>
                      </w:p>
                    </w:txbxContent>
                  </v:textbox>
                </v:shape>
                <v:shape id="Text Box 49" o:spid="_x0000_s1039" type="#_x0000_t202" style="position:absolute;left:8348;top:9223;width:30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360FB5E5" w14:textId="77777777" w:rsidR="00EA5B1D" w:rsidRDefault="00EA5B1D" w:rsidP="00E74461">
                        <w:r>
                          <w:t>a</w:t>
                        </w:r>
                      </w:p>
                    </w:txbxContent>
                  </v:textbox>
                </v:shape>
                <v:shape id="Text Box 50" o:spid="_x0000_s1040" type="#_x0000_t202" style="position:absolute;left:27829;top:9541;width:3032;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0EABC18F" w14:textId="77777777" w:rsidR="00EA5B1D" w:rsidRDefault="00EA5B1D" w:rsidP="00E74461">
                        <w:r>
                          <w:t>b</w:t>
                        </w:r>
                      </w:p>
                    </w:txbxContent>
                  </v:textbox>
                </v:shape>
                <v:shape id="Text Box 51" o:spid="_x0000_s1041" type="#_x0000_t202" style="position:absolute;left:45481;top:9541;width:30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5AF1340D" w14:textId="77777777" w:rsidR="00EA5B1D" w:rsidRDefault="00EA5B1D" w:rsidP="00E74461">
                        <w:r>
                          <w:t>c</w:t>
                        </w:r>
                      </w:p>
                    </w:txbxContent>
                  </v:textbox>
                </v:shape>
                <v:shape id="Text Box 52" o:spid="_x0000_s1042" type="#_x0000_t202" style="position:absolute;left:9223;top:23138;width:302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68CF9323" w14:textId="77777777" w:rsidR="00EA5B1D" w:rsidRDefault="00EA5B1D" w:rsidP="00E74461">
                        <w:r>
                          <w:t>d</w:t>
                        </w:r>
                      </w:p>
                    </w:txbxContent>
                  </v:textbox>
                </v:shape>
                <v:shape id="Text Box 53" o:spid="_x0000_s1043" type="#_x0000_t202" style="position:absolute;left:27272;top:23138;width:303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5B5E12DF" w14:textId="77777777" w:rsidR="00EA5B1D" w:rsidRDefault="00EA5B1D" w:rsidP="00E74461">
                        <w:r>
                          <w:t>e</w:t>
                        </w:r>
                      </w:p>
                    </w:txbxContent>
                  </v:textbox>
                </v:shape>
                <w10:wrap type="topAndBottom"/>
              </v:group>
            </w:pict>
          </mc:Fallback>
        </mc:AlternateContent>
      </w:r>
      <w:bookmarkStart w:id="118" w:name="_Toc484433199"/>
      <w:r w:rsidR="003A36E9" w:rsidRPr="00F56530">
        <w:rPr>
          <w:rStyle w:val="Heading2Char"/>
        </w:rPr>
        <w:t>Pop sampling parameters section</w:t>
      </w:r>
      <w:bookmarkEnd w:id="118"/>
      <w:r w:rsidR="003A36E9">
        <w:t xml:space="preserve">.  </w:t>
      </w:r>
      <w:r w:rsidR="00C21BE5">
        <w:t>In this section</w:t>
      </w:r>
      <w:r w:rsidR="003A36E9">
        <w:t xml:space="preserve"> (</w:t>
      </w:r>
      <w:r w:rsidR="00896DBF">
        <w:fldChar w:fldCharType="begin"/>
      </w:r>
      <w:r w:rsidR="00896DBF">
        <w:instrText xml:space="preserve"> REF _Ref483591886 \h </w:instrText>
      </w:r>
      <w:r w:rsidR="00896DBF">
        <w:fldChar w:fldCharType="separate"/>
      </w:r>
      <w:r w:rsidR="00872DA5">
        <w:t xml:space="preserve">Figure </w:t>
      </w:r>
      <w:r w:rsidR="00872DA5">
        <w:rPr>
          <w:noProof/>
        </w:rPr>
        <w:t>10</w:t>
      </w:r>
      <w:r w:rsidR="00896DBF">
        <w:fldChar w:fldCharType="end"/>
      </w:r>
      <w:r w:rsidR="003A36E9">
        <w:t xml:space="preserve">) you set the pop section sampling parameters, which are presented according to the scheme selected in the </w:t>
      </w:r>
      <w:r w:rsidR="003A36E9">
        <w:fldChar w:fldCharType="begin"/>
      </w:r>
      <w:r w:rsidR="003A36E9">
        <w:instrText xml:space="preserve"> REF nb_input_pop_subsampling_scheme \h </w:instrText>
      </w:r>
      <w:r w:rsidR="003A36E9">
        <w:fldChar w:fldCharType="separate"/>
      </w:r>
      <w:r w:rsidR="00872DA5" w:rsidRPr="00A536B8">
        <w:rPr>
          <w:rStyle w:val="Heading3Char"/>
        </w:rPr>
        <w:t>Pop sampling scheme</w:t>
      </w:r>
      <w:r w:rsidR="003A36E9">
        <w:fldChar w:fldCharType="end"/>
      </w:r>
      <w:r w:rsidR="003A36E9">
        <w:t xml:space="preserve"> parameter.</w:t>
      </w:r>
      <w:r w:rsidR="00E74461" w:rsidRPr="00E74461">
        <w:rPr>
          <w:rFonts w:asciiTheme="minorHAnsi" w:eastAsiaTheme="minorHAnsi" w:hAnsiTheme="minorHAnsi" w:cstheme="minorBidi"/>
          <w:noProof/>
          <w:sz w:val="22"/>
          <w:szCs w:val="22"/>
          <w:lang w:eastAsia="en-US" w:bidi="ar-SA"/>
        </w:rPr>
        <w:t xml:space="preserve"> </w:t>
      </w:r>
      <w:r w:rsidR="00A52E3C">
        <w:rPr>
          <w:rFonts w:asciiTheme="minorHAnsi" w:eastAsiaTheme="minorHAnsi" w:hAnsiTheme="minorHAnsi" w:cstheme="minorBidi"/>
          <w:noProof/>
          <w:sz w:val="22"/>
          <w:szCs w:val="22"/>
          <w:lang w:eastAsia="en-US" w:bidi="ar-SA"/>
        </w:rPr>
        <w:t xml:space="preserve"> </w:t>
      </w:r>
    </w:p>
    <w:p w14:paraId="756F9577" w14:textId="77777777" w:rsidR="00896DBF" w:rsidRDefault="00896DBF" w:rsidP="00896DBF">
      <w:pPr>
        <w:pStyle w:val="ListParagraph"/>
        <w:ind w:left="1429"/>
        <w:rPr>
          <w:rFonts w:asciiTheme="minorHAnsi" w:eastAsiaTheme="minorHAnsi" w:hAnsiTheme="minorHAnsi" w:cstheme="minorBidi"/>
          <w:noProof/>
          <w:sz w:val="22"/>
          <w:szCs w:val="22"/>
          <w:lang w:eastAsia="en-US" w:bidi="ar-SA"/>
        </w:rPr>
      </w:pPr>
      <w:r>
        <w:rPr>
          <w:noProof/>
          <w:lang w:eastAsia="en-US" w:bidi="ar-SA"/>
        </w:rPr>
        <mc:AlternateContent>
          <mc:Choice Requires="wps">
            <w:drawing>
              <wp:anchor distT="0" distB="274320" distL="114300" distR="114300" simplePos="0" relativeHeight="251666944" behindDoc="0" locked="0" layoutInCell="1" allowOverlap="1" wp14:anchorId="7EB84BBA" wp14:editId="7F3E1328">
                <wp:simplePos x="0" y="0"/>
                <wp:positionH relativeFrom="column">
                  <wp:posOffset>806450</wp:posOffset>
                </wp:positionH>
                <wp:positionV relativeFrom="paragraph">
                  <wp:posOffset>2756535</wp:posOffset>
                </wp:positionV>
                <wp:extent cx="4680585" cy="577850"/>
                <wp:effectExtent l="0" t="0" r="5715" b="0"/>
                <wp:wrapTopAndBottom/>
                <wp:docPr id="59" name="Text Box 59"/>
                <wp:cNvGraphicFramePr/>
                <a:graphic xmlns:a="http://schemas.openxmlformats.org/drawingml/2006/main">
                  <a:graphicData uri="http://schemas.microsoft.com/office/word/2010/wordprocessingShape">
                    <wps:wsp>
                      <wps:cNvSpPr txBox="1"/>
                      <wps:spPr>
                        <a:xfrm>
                          <a:off x="0" y="0"/>
                          <a:ext cx="4680585" cy="577850"/>
                        </a:xfrm>
                        <a:prstGeom prst="rect">
                          <a:avLst/>
                        </a:prstGeom>
                        <a:solidFill>
                          <a:prstClr val="white"/>
                        </a:solidFill>
                        <a:ln>
                          <a:noFill/>
                        </a:ln>
                        <a:effectLst/>
                      </wps:spPr>
                      <wps:txbx>
                        <w:txbxContent>
                          <w:p w14:paraId="7AC6A9FF" w14:textId="77777777" w:rsidR="00EA5B1D" w:rsidRPr="001C423C" w:rsidRDefault="00EA5B1D" w:rsidP="00E74461">
                            <w:pPr>
                              <w:pStyle w:val="Caption"/>
                              <w:rPr>
                                <w:rFonts w:cs="Mangal"/>
                                <w:szCs w:val="21"/>
                              </w:rPr>
                            </w:pPr>
                            <w:bookmarkStart w:id="119" w:name="_Ref483591886"/>
                            <w:r>
                              <w:t xml:space="preserve">Figure </w:t>
                            </w:r>
                            <w:fldSimple w:instr=" SEQ Figure \* ARABIC ">
                              <w:r>
                                <w:rPr>
                                  <w:noProof/>
                                </w:rPr>
                                <w:t>10</w:t>
                              </w:r>
                            </w:fldSimple>
                            <w:bookmarkEnd w:id="119"/>
                            <w:r>
                              <w:t xml:space="preserve">, pop sampling parameters section, as presented for. (a) </w:t>
                            </w:r>
                            <w:proofErr w:type="gramStart"/>
                            <w:r>
                              <w:t>the</w:t>
                            </w:r>
                            <w:proofErr w:type="gramEnd"/>
                            <w:r>
                              <w:t xml:space="preserve"> </w:t>
                            </w:r>
                            <w:r>
                              <w:fldChar w:fldCharType="begin"/>
                            </w:r>
                            <w:r>
                              <w:instrText xml:space="preserve"> REF nb_input_pop_scheme_none \h </w:instrText>
                            </w:r>
                            <w:r>
                              <w:fldChar w:fldCharType="separate"/>
                            </w:r>
                            <w:r w:rsidRPr="00A536B8">
                              <w:rPr>
                                <w:rStyle w:val="Heading4Char"/>
                              </w:rPr>
                              <w:t>None</w:t>
                            </w:r>
                            <w:r>
                              <w:fldChar w:fldCharType="end"/>
                            </w:r>
                            <w:r>
                              <w:t xml:space="preserve"> scheme, (b) the </w:t>
                            </w:r>
                            <w:r>
                              <w:fldChar w:fldCharType="begin"/>
                            </w:r>
                            <w:r>
                              <w:instrText xml:space="preserve"> REF nb_input_pop_scheme_percent \h </w:instrText>
                            </w:r>
                            <w:r>
                              <w:fldChar w:fldCharType="separate"/>
                            </w:r>
                            <w:r w:rsidRPr="00A536B8">
                              <w:rPr>
                                <w:rStyle w:val="Heading4Char"/>
                              </w:rPr>
                              <w:t>Percent</w:t>
                            </w:r>
                            <w:r>
                              <w:fldChar w:fldCharType="end"/>
                            </w:r>
                            <w:r>
                              <w:t xml:space="preserve"> scheme, (c) </w:t>
                            </w:r>
                            <w:r>
                              <w:fldChar w:fldCharType="begin"/>
                            </w:r>
                            <w:r>
                              <w:instrText xml:space="preserve"> REF nb_input_pop_scheme_remove_n \h </w:instrText>
                            </w:r>
                            <w:r>
                              <w:fldChar w:fldCharType="separate"/>
                            </w:r>
                            <w:r w:rsidRPr="00FB0816">
                              <w:rPr>
                                <w:rStyle w:val="Heading4Char"/>
                              </w:rPr>
                              <w:t>Remove-N</w:t>
                            </w:r>
                            <w:r>
                              <w:fldChar w:fldCharType="end"/>
                            </w:r>
                            <w:r>
                              <w:t xml:space="preserve">, (d) </w:t>
                            </w:r>
                            <w:r>
                              <w:fldChar w:fldCharType="begin"/>
                            </w:r>
                            <w:r>
                              <w:instrText xml:space="preserve"> REF nb_input_pop_scheme_cohorts \h </w:instrText>
                            </w:r>
                            <w:r>
                              <w:fldChar w:fldCharType="separate"/>
                            </w:r>
                            <w:r w:rsidRPr="00896DBF">
                              <w:rPr>
                                <w:rStyle w:val="Heading4Char"/>
                              </w:rPr>
                              <w:t>Cohorts</w:t>
                            </w:r>
                            <w:r>
                              <w:fldChar w:fldCharType="end"/>
                            </w:r>
                            <w:r>
                              <w:t xml:space="preserve">, and (e) </w:t>
                            </w:r>
                            <w:r>
                              <w:fldChar w:fldCharType="begin"/>
                            </w:r>
                            <w:r>
                              <w:instrText xml:space="preserve"> REF nb_input_pop_scheme_indiv_criteria \h </w:instrText>
                            </w:r>
                            <w:r>
                              <w:fldChar w:fldCharType="separate"/>
                            </w:r>
                            <w:r w:rsidRPr="00896DBF">
                              <w:rPr>
                                <w:rStyle w:val="Heading4Char"/>
                              </w:rPr>
                              <w:t>Individual Criteria</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4" type="#_x0000_t202" style="position:absolute;left:0;text-align:left;margin-left:63.5pt;margin-top:217.05pt;width:368.55pt;height:45.5pt;z-index:251666944;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" stroked="f">
                <v:textbox inset="0,0,0,0">
                  <w:txbxContent>
                    <w:p w14:paraId="7AC6A9FF" w14:textId="77777777" w:rsidR="00EA5B1D" w:rsidRPr="001C423C" w:rsidRDefault="00EA5B1D" w:rsidP="00E74461">
                      <w:pPr>
                        <w:pStyle w:val="Caption"/>
                        <w:rPr>
                          <w:rFonts w:cs="Mangal"/>
                          <w:szCs w:val="21"/>
                        </w:rPr>
                      </w:pPr>
                      <w:bookmarkStart w:id="120" w:name="_Ref483591886"/>
                      <w:r>
                        <w:t xml:space="preserve">Figure </w:t>
                      </w:r>
                      <w:fldSimple w:instr=" SEQ Figure \* ARABIC ">
                        <w:r>
                          <w:rPr>
                            <w:noProof/>
                          </w:rPr>
                          <w:t>10</w:t>
                        </w:r>
                      </w:fldSimple>
                      <w:bookmarkEnd w:id="120"/>
                      <w:r>
                        <w:t xml:space="preserve">, pop sampling parameters section, as presented for. (a) </w:t>
                      </w:r>
                      <w:proofErr w:type="gramStart"/>
                      <w:r>
                        <w:t>the</w:t>
                      </w:r>
                      <w:proofErr w:type="gramEnd"/>
                      <w:r>
                        <w:t xml:space="preserve"> </w:t>
                      </w:r>
                      <w:r>
                        <w:fldChar w:fldCharType="begin"/>
                      </w:r>
                      <w:r>
                        <w:instrText xml:space="preserve"> REF nb_input_pop_scheme_none \h </w:instrText>
                      </w:r>
                      <w:r>
                        <w:fldChar w:fldCharType="separate"/>
                      </w:r>
                      <w:r w:rsidRPr="00A536B8">
                        <w:rPr>
                          <w:rStyle w:val="Heading4Char"/>
                        </w:rPr>
                        <w:t>None</w:t>
                      </w:r>
                      <w:r>
                        <w:fldChar w:fldCharType="end"/>
                      </w:r>
                      <w:r>
                        <w:t xml:space="preserve"> scheme, (b) the </w:t>
                      </w:r>
                      <w:r>
                        <w:fldChar w:fldCharType="begin"/>
                      </w:r>
                      <w:r>
                        <w:instrText xml:space="preserve"> REF nb_input_pop_scheme_percent \h </w:instrText>
                      </w:r>
                      <w:r>
                        <w:fldChar w:fldCharType="separate"/>
                      </w:r>
                      <w:r w:rsidRPr="00A536B8">
                        <w:rPr>
                          <w:rStyle w:val="Heading4Char"/>
                        </w:rPr>
                        <w:t>Percent</w:t>
                      </w:r>
                      <w:r>
                        <w:fldChar w:fldCharType="end"/>
                      </w:r>
                      <w:r>
                        <w:t xml:space="preserve"> scheme, (c) </w:t>
                      </w:r>
                      <w:r>
                        <w:fldChar w:fldCharType="begin"/>
                      </w:r>
                      <w:r>
                        <w:instrText xml:space="preserve"> REF nb_input_pop_scheme_remove_n \h </w:instrText>
                      </w:r>
                      <w:r>
                        <w:fldChar w:fldCharType="separate"/>
                      </w:r>
                      <w:r w:rsidRPr="00FB0816">
                        <w:rPr>
                          <w:rStyle w:val="Heading4Char"/>
                        </w:rPr>
                        <w:t>Remove-N</w:t>
                      </w:r>
                      <w:r>
                        <w:fldChar w:fldCharType="end"/>
                      </w:r>
                      <w:r>
                        <w:t xml:space="preserve">, (d) </w:t>
                      </w:r>
                      <w:r>
                        <w:fldChar w:fldCharType="begin"/>
                      </w:r>
                      <w:r>
                        <w:instrText xml:space="preserve"> REF nb_input_pop_scheme_cohorts \h </w:instrText>
                      </w:r>
                      <w:r>
                        <w:fldChar w:fldCharType="separate"/>
                      </w:r>
                      <w:r w:rsidRPr="00896DBF">
                        <w:rPr>
                          <w:rStyle w:val="Heading4Char"/>
                        </w:rPr>
                        <w:t>Cohorts</w:t>
                      </w:r>
                      <w:r>
                        <w:fldChar w:fldCharType="end"/>
                      </w:r>
                      <w:r>
                        <w:t xml:space="preserve">, and (e) </w:t>
                      </w:r>
                      <w:r>
                        <w:fldChar w:fldCharType="begin"/>
                      </w:r>
                      <w:r>
                        <w:instrText xml:space="preserve"> REF nb_input_pop_scheme_indiv_criteria \h </w:instrText>
                      </w:r>
                      <w:r>
                        <w:fldChar w:fldCharType="separate"/>
                      </w:r>
                      <w:r w:rsidRPr="00896DBF">
                        <w:rPr>
                          <w:rStyle w:val="Heading4Char"/>
                        </w:rPr>
                        <w:t>Individual Criteria</w:t>
                      </w:r>
                      <w:r>
                        <w:fldChar w:fldCharType="end"/>
                      </w:r>
                      <w:r>
                        <w:t>.</w:t>
                      </w:r>
                    </w:p>
                  </w:txbxContent>
                </v:textbox>
                <w10:wrap type="topAndBottom"/>
              </v:shape>
            </w:pict>
          </mc:Fallback>
        </mc:AlternateContent>
      </w:r>
    </w:p>
    <w:p w14:paraId="54C5DD2E" w14:textId="77777777" w:rsidR="00896DBF" w:rsidRDefault="00896DBF" w:rsidP="00896DBF">
      <w:pPr>
        <w:pStyle w:val="ListParagraph"/>
        <w:ind w:left="1429"/>
        <w:rPr>
          <w:rFonts w:asciiTheme="minorHAnsi" w:eastAsiaTheme="minorHAnsi" w:hAnsiTheme="minorHAnsi" w:cstheme="minorBidi"/>
          <w:noProof/>
          <w:sz w:val="22"/>
          <w:szCs w:val="22"/>
          <w:lang w:eastAsia="en-US" w:bidi="ar-SA"/>
        </w:rPr>
      </w:pPr>
    </w:p>
    <w:p w14:paraId="45C31DBB" w14:textId="77777777" w:rsidR="00896DBF" w:rsidRDefault="00896DBF" w:rsidP="00896DBF">
      <w:pPr>
        <w:pStyle w:val="ListParagraph"/>
        <w:ind w:left="1429"/>
        <w:rPr>
          <w:rFonts w:asciiTheme="minorHAnsi" w:eastAsiaTheme="minorHAnsi" w:hAnsiTheme="minorHAnsi" w:cstheme="minorBidi"/>
          <w:noProof/>
          <w:sz w:val="22"/>
          <w:szCs w:val="22"/>
          <w:lang w:eastAsia="en-US" w:bidi="ar-SA"/>
        </w:rPr>
      </w:pPr>
    </w:p>
    <w:p w14:paraId="6958579D" w14:textId="77777777" w:rsidR="00896DBF" w:rsidRPr="00896DBF" w:rsidRDefault="00896DBF" w:rsidP="00896DBF">
      <w:pPr>
        <w:pStyle w:val="ListParagraph"/>
        <w:ind w:left="1429"/>
      </w:pPr>
    </w:p>
    <w:p w14:paraId="7D260337" w14:textId="447771E4" w:rsidR="00896DBF" w:rsidRDefault="00C21BE5" w:rsidP="00C21BE5">
      <w:pPr>
        <w:pStyle w:val="ListParagraph"/>
        <w:numPr>
          <w:ilvl w:val="1"/>
          <w:numId w:val="21"/>
        </w:numPr>
      </w:pPr>
      <w:bookmarkStart w:id="121" w:name="nb_input_pop_num_start"/>
      <w:r w:rsidRPr="00C21BE5">
        <w:rPr>
          <w:rStyle w:val="Heading3Char"/>
        </w:rPr>
        <w:t>Pop number start</w:t>
      </w:r>
      <w:bookmarkEnd w:id="121"/>
      <w:r>
        <w:t xml:space="preserve">.  </w:t>
      </w:r>
      <w:r w:rsidR="00227DAC">
        <w:t>When this is set to integer</w:t>
      </w:r>
      <w:r>
        <w:t xml:space="preserve"> </w:t>
      </w:r>
      <w:r>
        <w:rPr>
          <w:i/>
        </w:rPr>
        <w:t xml:space="preserve">n, </w:t>
      </w:r>
      <w:r>
        <w:t>the estimates wi</w:t>
      </w:r>
      <w:r w:rsidR="00856F3E">
        <w:t>ll skip pop section numbers (</w:t>
      </w:r>
      <w:proofErr w:type="spellStart"/>
      <w:r w:rsidR="00856F3E">
        <w:t>as</w:t>
      </w:r>
      <w:r>
        <w:t>ordered</w:t>
      </w:r>
      <w:proofErr w:type="spellEnd"/>
      <w:r>
        <w:t xml:space="preserve"> in the genepop file) in the range [1, </w:t>
      </w:r>
      <w:r>
        <w:rPr>
          <w:i/>
        </w:rPr>
        <w:t>n</w:t>
      </w:r>
      <w:r>
        <w:t xml:space="preserve"> – 1].</w:t>
      </w:r>
    </w:p>
    <w:p w14:paraId="36564560" w14:textId="77777777" w:rsidR="00C21BE5" w:rsidRDefault="00C21BE5" w:rsidP="00C21BE5">
      <w:pPr>
        <w:pStyle w:val="ListParagraph"/>
        <w:numPr>
          <w:ilvl w:val="1"/>
          <w:numId w:val="21"/>
        </w:numPr>
      </w:pPr>
      <w:bookmarkStart w:id="122" w:name="nb_input_pop_num_end"/>
      <w:r w:rsidRPr="00C21BE5">
        <w:rPr>
          <w:rStyle w:val="Heading3Char"/>
        </w:rPr>
        <w:t>Pop number end</w:t>
      </w:r>
      <w:bookmarkEnd w:id="122"/>
      <w:r>
        <w:t xml:space="preserve">.  If the genepop file has </w:t>
      </w:r>
      <w:r>
        <w:rPr>
          <w:i/>
        </w:rPr>
        <w:t xml:space="preserve">t </w:t>
      </w:r>
      <w:r>
        <w:t xml:space="preserve">total pop sections, then, </w:t>
      </w:r>
      <w:r w:rsidR="00227DAC">
        <w:t xml:space="preserve">when this parameter is set to integer </w:t>
      </w:r>
      <w:r>
        <w:rPr>
          <w:i/>
        </w:rPr>
        <w:t>n</w:t>
      </w:r>
      <w:r>
        <w:t xml:space="preserve">, the estimates will skip pop section numbers in the range [ </w:t>
      </w:r>
      <w:r>
        <w:rPr>
          <w:i/>
        </w:rPr>
        <w:t>n</w:t>
      </w:r>
      <w:r>
        <w:t xml:space="preserve"> + 1, </w:t>
      </w:r>
      <w:r>
        <w:rPr>
          <w:i/>
        </w:rPr>
        <w:t>t</w:t>
      </w:r>
      <w:r>
        <w:t xml:space="preserve">]. </w:t>
      </w:r>
    </w:p>
    <w:p w14:paraId="26B03909" w14:textId="74E26B8B" w:rsidR="00227DAC" w:rsidRDefault="00227DAC" w:rsidP="00C21BE5">
      <w:pPr>
        <w:pStyle w:val="ListParagraph"/>
        <w:numPr>
          <w:ilvl w:val="1"/>
          <w:numId w:val="21"/>
        </w:numPr>
      </w:pPr>
      <w:bookmarkStart w:id="123" w:name="nb_input_pop_size_min"/>
      <w:proofErr w:type="spellStart"/>
      <w:r w:rsidRPr="00227DAC">
        <w:rPr>
          <w:rStyle w:val="Heading3Char"/>
        </w:rPr>
        <w:t>Indiv</w:t>
      </w:r>
      <w:proofErr w:type="spellEnd"/>
      <w:r w:rsidRPr="00227DAC">
        <w:rPr>
          <w:rStyle w:val="Heading3Char"/>
        </w:rPr>
        <w:t xml:space="preserve"> min per pop</w:t>
      </w:r>
      <w:r w:rsidR="00E14300">
        <w:t xml:space="preserve"> </w:t>
      </w:r>
      <w:bookmarkEnd w:id="123"/>
      <w:r w:rsidR="00E14300">
        <w:t xml:space="preserve">For the </w:t>
      </w:r>
      <w:r w:rsidR="00E14300">
        <w:fldChar w:fldCharType="begin"/>
      </w:r>
      <w:r w:rsidR="00E14300">
        <w:instrText xml:space="preserve"> REF nb_input_pop_scheme_none \h </w:instrText>
      </w:r>
      <w:r w:rsidR="00E14300">
        <w:fldChar w:fldCharType="separate"/>
      </w:r>
      <w:r w:rsidR="00E14300" w:rsidRPr="00A536B8">
        <w:rPr>
          <w:rStyle w:val="Heading4Char"/>
        </w:rPr>
        <w:t>None</w:t>
      </w:r>
      <w:r w:rsidR="00E14300">
        <w:fldChar w:fldCharType="end"/>
      </w:r>
      <w:r w:rsidR="00B01B6C">
        <w:t xml:space="preserve">, </w:t>
      </w:r>
      <w:r w:rsidR="00E14300">
        <w:fldChar w:fldCharType="begin"/>
      </w:r>
      <w:r w:rsidR="00E14300">
        <w:instrText xml:space="preserve"> REF nb_input_pop_scheme_percent \h </w:instrText>
      </w:r>
      <w:r w:rsidR="00E14300">
        <w:fldChar w:fldCharType="separate"/>
      </w:r>
      <w:r w:rsidR="00E14300" w:rsidRPr="00A536B8">
        <w:rPr>
          <w:rStyle w:val="Heading4Char"/>
        </w:rPr>
        <w:t>Percent</w:t>
      </w:r>
      <w:r w:rsidR="00E14300">
        <w:fldChar w:fldCharType="end"/>
      </w:r>
      <w:r w:rsidR="00B01B6C">
        <w:t xml:space="preserve">, and </w:t>
      </w:r>
      <w:r w:rsidR="00E14300">
        <w:fldChar w:fldCharType="begin"/>
      </w:r>
      <w:r w:rsidR="00E14300">
        <w:instrText xml:space="preserve"> REF nb_input_pop_scheme_remove_n \h </w:instrText>
      </w:r>
      <w:r w:rsidR="00E14300">
        <w:fldChar w:fldCharType="separate"/>
      </w:r>
      <w:r w:rsidR="00E14300" w:rsidRPr="00FB0816">
        <w:rPr>
          <w:rStyle w:val="Heading4Char"/>
        </w:rPr>
        <w:t>Remove-N</w:t>
      </w:r>
      <w:r w:rsidR="00E14300">
        <w:fldChar w:fldCharType="end"/>
      </w:r>
      <w:r w:rsidR="00B01B6C">
        <w:t xml:space="preserve"> sampling schemes, a pop section must contain at least this many individuals, or it will be skipped.  </w:t>
      </w:r>
      <w:r w:rsidR="00B01B6C">
        <w:lastRenderedPageBreak/>
        <w:t>Skipped populations will be noted in the</w:t>
      </w:r>
      <w:r w:rsidR="009448A6">
        <w:t xml:space="preserve"> </w:t>
      </w:r>
      <w:r w:rsidR="009448A6">
        <w:fldChar w:fldCharType="begin"/>
      </w:r>
      <w:r w:rsidR="009448A6">
        <w:instrText xml:space="preserve"> REF nb_output_msgs_file \h </w:instrText>
      </w:r>
      <w:r w:rsidR="009448A6">
        <w:fldChar w:fldCharType="separate"/>
      </w:r>
      <w:r w:rsidR="009448A6">
        <w:rPr>
          <w:rStyle w:val="Heading2Char"/>
        </w:rPr>
        <w:t>m</w:t>
      </w:r>
      <w:r w:rsidR="009448A6" w:rsidRPr="00465E0B">
        <w:rPr>
          <w:rStyle w:val="Heading2Char"/>
        </w:rPr>
        <w:t>essages file</w:t>
      </w:r>
      <w:r w:rsidR="009448A6">
        <w:fldChar w:fldCharType="end"/>
      </w:r>
      <w:r w:rsidR="00B01B6C">
        <w:t xml:space="preserve">.  For the </w:t>
      </w:r>
      <w:r w:rsidR="00B01B6C">
        <w:fldChar w:fldCharType="begin"/>
      </w:r>
      <w:r w:rsidR="00B01B6C">
        <w:instrText xml:space="preserve"> REF nb_input_pop_scheme_cohorts \h </w:instrText>
      </w:r>
      <w:r w:rsidR="00B01B6C">
        <w:fldChar w:fldCharType="separate"/>
      </w:r>
      <w:r w:rsidR="00B01B6C" w:rsidRPr="00896DBF">
        <w:rPr>
          <w:rStyle w:val="Heading4Char"/>
        </w:rPr>
        <w:t>Cohorts</w:t>
      </w:r>
      <w:r w:rsidR="00B01B6C">
        <w:fldChar w:fldCharType="end"/>
      </w:r>
      <w:r w:rsidR="00B01B6C">
        <w:t xml:space="preserve"> and </w:t>
      </w:r>
      <w:r w:rsidR="00B01B6C">
        <w:fldChar w:fldCharType="begin"/>
      </w:r>
      <w:r w:rsidR="00B01B6C">
        <w:instrText xml:space="preserve"> REF nb_input_pop_scheme_indiv_criteria \h </w:instrText>
      </w:r>
      <w:r w:rsidR="00B01B6C">
        <w:fldChar w:fldCharType="separate"/>
      </w:r>
      <w:r w:rsidR="00B01B6C" w:rsidRPr="00896DBF">
        <w:rPr>
          <w:rStyle w:val="Heading4Char"/>
        </w:rPr>
        <w:t>Individual Criteria</w:t>
      </w:r>
      <w:r w:rsidR="00B01B6C">
        <w:fldChar w:fldCharType="end"/>
      </w:r>
      <w:r w:rsidR="00B01B6C">
        <w:t xml:space="preserve"> sampling schemes, the total cohort sample must meet or exceed this minimum, or </w:t>
      </w:r>
      <w:r w:rsidR="008755F9">
        <w:t>an error occurs and the estimation run is terminated.</w:t>
      </w:r>
    </w:p>
    <w:p w14:paraId="5188DAD8" w14:textId="1E057A73" w:rsidR="00227DAC" w:rsidRDefault="00227DAC" w:rsidP="00C21BE5">
      <w:pPr>
        <w:pStyle w:val="ListParagraph"/>
        <w:numPr>
          <w:ilvl w:val="1"/>
          <w:numId w:val="21"/>
        </w:numPr>
      </w:pPr>
      <w:bookmarkStart w:id="124" w:name="nb_input_pop_size_max"/>
      <w:proofErr w:type="spellStart"/>
      <w:r w:rsidRPr="00227DAC">
        <w:rPr>
          <w:rStyle w:val="Heading3Char"/>
        </w:rPr>
        <w:t>Indiv</w:t>
      </w:r>
      <w:proofErr w:type="spellEnd"/>
      <w:r w:rsidRPr="00227DAC">
        <w:rPr>
          <w:rStyle w:val="Heading3Char"/>
        </w:rPr>
        <w:t xml:space="preserve"> max per pop</w:t>
      </w:r>
      <w:bookmarkEnd w:id="124"/>
      <w:r>
        <w:t>.</w:t>
      </w:r>
      <w:r w:rsidR="00856F3E">
        <w:t xml:space="preserve">  For the </w:t>
      </w:r>
      <w:r w:rsidR="00856F3E">
        <w:fldChar w:fldCharType="begin"/>
      </w:r>
      <w:r w:rsidR="00856F3E">
        <w:instrText xml:space="preserve"> REF nb_input_pop_scheme_none \h </w:instrText>
      </w:r>
      <w:r w:rsidR="00856F3E">
        <w:fldChar w:fldCharType="separate"/>
      </w:r>
      <w:proofErr w:type="gramStart"/>
      <w:r w:rsidR="00856F3E" w:rsidRPr="00A536B8">
        <w:rPr>
          <w:rStyle w:val="Heading4Char"/>
        </w:rPr>
        <w:t>None</w:t>
      </w:r>
      <w:proofErr w:type="gramEnd"/>
      <w:r w:rsidR="00856F3E">
        <w:fldChar w:fldCharType="end"/>
      </w:r>
      <w:r w:rsidR="00856F3E">
        <w:t xml:space="preserve"> sampling scheme, if total individuals in a pop section exceed this value </w:t>
      </w:r>
      <w:proofErr w:type="spellStart"/>
      <w:r w:rsidR="00856F3E">
        <w:rPr>
          <w:i/>
        </w:rPr>
        <w:t>i_max</w:t>
      </w:r>
      <w:proofErr w:type="spellEnd"/>
      <w:r w:rsidR="00856F3E">
        <w:t xml:space="preserve">, than </w:t>
      </w:r>
      <w:proofErr w:type="spellStart"/>
      <w:r w:rsidR="00856F3E">
        <w:rPr>
          <w:i/>
        </w:rPr>
        <w:t>i_max</w:t>
      </w:r>
      <w:proofErr w:type="spellEnd"/>
      <w:r w:rsidR="00856F3E">
        <w:t xml:space="preserve"> individuals will be randomly selected from the pop.  For the </w:t>
      </w:r>
      <w:r w:rsidR="00856F3E">
        <w:fldChar w:fldCharType="begin"/>
      </w:r>
      <w:r w:rsidR="00856F3E">
        <w:instrText xml:space="preserve"> REF nb_input_pop_scheme_percent \h </w:instrText>
      </w:r>
      <w:r w:rsidR="00856F3E">
        <w:fldChar w:fldCharType="separate"/>
      </w:r>
      <w:r w:rsidR="00856F3E" w:rsidRPr="00A536B8">
        <w:rPr>
          <w:rStyle w:val="Heading4Char"/>
        </w:rPr>
        <w:t>Percent</w:t>
      </w:r>
      <w:r w:rsidR="00856F3E">
        <w:fldChar w:fldCharType="end"/>
      </w:r>
      <w:r w:rsidR="00620B2D">
        <w:t xml:space="preserve"> </w:t>
      </w:r>
      <w:proofErr w:type="gramStart"/>
      <w:r w:rsidR="00620B2D">
        <w:t xml:space="preserve">and  </w:t>
      </w:r>
      <w:proofErr w:type="gramEnd"/>
      <w:r w:rsidR="00856F3E">
        <w:fldChar w:fldCharType="begin"/>
      </w:r>
      <w:r w:rsidR="00856F3E">
        <w:instrText xml:space="preserve"> REF nb_input_pop_scheme_remove_n \h </w:instrText>
      </w:r>
      <w:r w:rsidR="00856F3E">
        <w:fldChar w:fldCharType="separate"/>
      </w:r>
      <w:r w:rsidR="00856F3E" w:rsidRPr="00FB0816">
        <w:rPr>
          <w:rStyle w:val="Heading4Char"/>
        </w:rPr>
        <w:t>Remove-N</w:t>
      </w:r>
      <w:r w:rsidR="00856F3E">
        <w:fldChar w:fldCharType="end"/>
      </w:r>
      <w:r w:rsidR="00620B2D">
        <w:t xml:space="preserve">  schemes, pop sections with individuals totaling more than this value will be skipped, with a message written to the </w:t>
      </w:r>
      <w:r w:rsidR="00620B2D">
        <w:fldChar w:fldCharType="begin"/>
      </w:r>
      <w:r w:rsidR="00620B2D">
        <w:instrText xml:space="preserve"> REF nb_output_msgs_file \h </w:instrText>
      </w:r>
      <w:r w:rsidR="00620B2D">
        <w:fldChar w:fldCharType="separate"/>
      </w:r>
      <w:r w:rsidR="00620B2D">
        <w:rPr>
          <w:rStyle w:val="Heading2Char"/>
        </w:rPr>
        <w:t>m</w:t>
      </w:r>
      <w:r w:rsidR="00620B2D" w:rsidRPr="00465E0B">
        <w:rPr>
          <w:rStyle w:val="Heading2Char"/>
        </w:rPr>
        <w:t>essages file</w:t>
      </w:r>
      <w:r w:rsidR="00620B2D">
        <w:fldChar w:fldCharType="end"/>
      </w:r>
      <w:r w:rsidR="00620B2D">
        <w:t xml:space="preserve">. </w:t>
      </w:r>
      <w:r w:rsidR="008755F9">
        <w:t xml:space="preserve"> For the </w:t>
      </w:r>
      <w:r w:rsidR="008755F9">
        <w:fldChar w:fldCharType="begin"/>
      </w:r>
      <w:r w:rsidR="008755F9">
        <w:instrText xml:space="preserve"> REF nb_input_pop_scheme_cohorts \h </w:instrText>
      </w:r>
      <w:r w:rsidR="008755F9">
        <w:fldChar w:fldCharType="separate"/>
      </w:r>
      <w:r w:rsidR="008755F9" w:rsidRPr="00896DBF">
        <w:rPr>
          <w:rStyle w:val="Heading4Char"/>
        </w:rPr>
        <w:t>Cohorts</w:t>
      </w:r>
      <w:r w:rsidR="008755F9">
        <w:fldChar w:fldCharType="end"/>
      </w:r>
      <w:r w:rsidR="008755F9">
        <w:t xml:space="preserve"> s</w:t>
      </w:r>
      <w:r w:rsidR="005C76D4">
        <w:t>cheme</w:t>
      </w:r>
      <w:r w:rsidR="008755F9">
        <w:t xml:space="preserve">, if sample size exceeds this value, then </w:t>
      </w:r>
      <w:r w:rsidR="00FB34E0">
        <w:t>an error occurs and the estimation run is terminated</w:t>
      </w:r>
      <w:r w:rsidR="005C76D4">
        <w:t xml:space="preserve">; for the </w:t>
      </w:r>
      <w:r w:rsidR="005C76D4">
        <w:fldChar w:fldCharType="begin"/>
      </w:r>
      <w:r w:rsidR="005C76D4">
        <w:instrText xml:space="preserve"> REF nb_input_pop_scheme_indiv_criteria \h </w:instrText>
      </w:r>
      <w:r w:rsidR="005C76D4">
        <w:fldChar w:fldCharType="separate"/>
      </w:r>
      <w:r w:rsidR="005C76D4" w:rsidRPr="00896DBF">
        <w:rPr>
          <w:rStyle w:val="Heading4Char"/>
        </w:rPr>
        <w:t>Individual Criteria</w:t>
      </w:r>
      <w:r w:rsidR="005C76D4">
        <w:fldChar w:fldCharType="end"/>
      </w:r>
      <w:r w:rsidR="005C76D4">
        <w:t xml:space="preserve"> scheme, the sample is reduced to the </w:t>
      </w:r>
      <w:proofErr w:type="spellStart"/>
      <w:r w:rsidR="005C76D4">
        <w:t>the</w:t>
      </w:r>
      <w:proofErr w:type="spellEnd"/>
      <w:r w:rsidR="005C76D4">
        <w:t xml:space="preserve"> value by random selection of individuals.</w:t>
      </w:r>
    </w:p>
    <w:p w14:paraId="0A4082BD" w14:textId="13B42D84" w:rsidR="00227DAC" w:rsidRDefault="00227DAC" w:rsidP="00C21BE5">
      <w:pPr>
        <w:pStyle w:val="ListParagraph"/>
        <w:numPr>
          <w:ilvl w:val="1"/>
          <w:numId w:val="21"/>
        </w:numPr>
      </w:pPr>
      <w:r w:rsidRPr="00227DAC">
        <w:rPr>
          <w:rStyle w:val="Heading3Char"/>
        </w:rPr>
        <w:t>Scheme-specific parameters</w:t>
      </w:r>
      <w:r>
        <w:t xml:space="preserve">. </w:t>
      </w:r>
      <w:r w:rsidR="00FB34E0">
        <w:t xml:space="preserve">See the descriptions in the section, </w:t>
      </w:r>
      <w:r w:rsidR="00FB34E0">
        <w:fldChar w:fldCharType="begin"/>
      </w:r>
      <w:r w:rsidR="00FB34E0">
        <w:instrText xml:space="preserve"> REF nb_input_pop_subsampling_scheme \h </w:instrText>
      </w:r>
      <w:r w:rsidR="00FB34E0">
        <w:fldChar w:fldCharType="separate"/>
      </w:r>
      <w:r w:rsidR="00FB34E0" w:rsidRPr="00A536B8">
        <w:rPr>
          <w:rStyle w:val="Heading3Char"/>
        </w:rPr>
        <w:t>Pop sampling scheme</w:t>
      </w:r>
      <w:r w:rsidR="00FB34E0">
        <w:fldChar w:fldCharType="end"/>
      </w:r>
      <w:r w:rsidR="00FB34E0">
        <w:t>.</w:t>
      </w:r>
    </w:p>
    <w:p w14:paraId="67E44035" w14:textId="77777777" w:rsidR="006D7530" w:rsidRDefault="00227DAC" w:rsidP="006D7530">
      <w:pPr>
        <w:pStyle w:val="ListParagraph"/>
        <w:numPr>
          <w:ilvl w:val="0"/>
          <w:numId w:val="21"/>
        </w:numPr>
      </w:pPr>
      <w:bookmarkStart w:id="125" w:name="_Toc484433200"/>
      <w:r w:rsidRPr="00227DAC">
        <w:rPr>
          <w:rStyle w:val="Heading2Char"/>
        </w:rPr>
        <w:t>Loci sampling parameters section</w:t>
      </w:r>
      <w:bookmarkEnd w:id="125"/>
      <w:r w:rsidR="00B30519">
        <w:t>. [description]</w:t>
      </w:r>
    </w:p>
    <w:p w14:paraId="3A803042" w14:textId="77777777" w:rsidR="00C60A09" w:rsidRDefault="00C60A09" w:rsidP="00C60A09">
      <w:pPr>
        <w:pStyle w:val="ListParagraph"/>
        <w:ind w:left="1429"/>
      </w:pPr>
    </w:p>
    <w:p w14:paraId="62C8293E" w14:textId="77777777" w:rsidR="00C60A09" w:rsidRDefault="00C60A09" w:rsidP="00C60A09">
      <w:pPr>
        <w:pStyle w:val="ListParagraph"/>
        <w:ind w:left="1429"/>
      </w:pPr>
      <w:r w:rsidRPr="006D7530">
        <w:rPr>
          <w:rFonts w:asciiTheme="minorHAnsi" w:eastAsiaTheme="minorHAnsi" w:hAnsiTheme="minorHAnsi" w:cstheme="minorBidi"/>
          <w:noProof/>
          <w:sz w:val="22"/>
          <w:szCs w:val="22"/>
          <w:lang w:eastAsia="en-US" w:bidi="ar-SA"/>
        </w:rPr>
        <mc:AlternateContent>
          <mc:Choice Requires="wpg">
            <w:drawing>
              <wp:anchor distT="91440" distB="274320" distL="114300" distR="114300" simplePos="0" relativeHeight="251667968" behindDoc="0" locked="0" layoutInCell="1" allowOverlap="1" wp14:anchorId="0B71D7A7" wp14:editId="296AC75C">
                <wp:simplePos x="0" y="0"/>
                <wp:positionH relativeFrom="column">
                  <wp:posOffset>203835</wp:posOffset>
                </wp:positionH>
                <wp:positionV relativeFrom="paragraph">
                  <wp:posOffset>10795</wp:posOffset>
                </wp:positionV>
                <wp:extent cx="5495290" cy="1143000"/>
                <wp:effectExtent l="0" t="0" r="0" b="0"/>
                <wp:wrapTopAndBottom/>
                <wp:docPr id="77" name="Group 77"/>
                <wp:cNvGraphicFramePr/>
                <a:graphic xmlns:a="http://schemas.openxmlformats.org/drawingml/2006/main">
                  <a:graphicData uri="http://schemas.microsoft.com/office/word/2010/wordprocessingGroup">
                    <wpg:wgp>
                      <wpg:cNvGrpSpPr/>
                      <wpg:grpSpPr>
                        <a:xfrm>
                          <a:off x="0" y="0"/>
                          <a:ext cx="5495290" cy="1143000"/>
                          <a:chOff x="0" y="0"/>
                          <a:chExt cx="5495925" cy="1143000"/>
                        </a:xfrm>
                      </wpg:grpSpPr>
                      <wps:wsp>
                        <wps:cNvPr id="78" name="Text Box 78"/>
                        <wps:cNvSpPr txBox="1"/>
                        <wps:spPr>
                          <a:xfrm>
                            <a:off x="0" y="0"/>
                            <a:ext cx="5495925" cy="1143000"/>
                          </a:xfrm>
                          <a:prstGeom prst="rect">
                            <a:avLst/>
                          </a:prstGeom>
                          <a:solidFill>
                            <a:sysClr val="window" lastClr="FFFFFF"/>
                          </a:solidFill>
                          <a:ln w="6350">
                            <a:noFill/>
                          </a:ln>
                          <a:effectLst/>
                        </wps:spPr>
                        <wps:txbx>
                          <w:txbxContent>
                            <w:p w14:paraId="3ECA9602" w14:textId="77777777" w:rsidR="00EA5B1D" w:rsidRDefault="00EA5B1D" w:rsidP="006D7530">
                              <w:r>
                                <w:rPr>
                                  <w:noProof/>
                                  <w:lang w:eastAsia="en-US" w:bidi="ar-SA"/>
                                </w:rPr>
                                <w:drawing>
                                  <wp:inline distT="0" distB="0" distL="0" distR="0" wp14:anchorId="0FE9AC31" wp14:editId="127F8495">
                                    <wp:extent cx="1562100" cy="10357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png"/>
                                            <pic:cNvPicPr/>
                                          </pic:nvPicPr>
                                          <pic:blipFill>
                                            <a:blip r:embed="rId29">
                                              <a:extLst>
                                                <a:ext uri="{28A0092B-C50C-407E-A947-70E740481C1C}">
                                                  <a14:useLocalDpi xmlns:a14="http://schemas.microsoft.com/office/drawing/2010/main" val="0"/>
                                                </a:ext>
                                              </a:extLst>
                                            </a:blip>
                                            <a:stretch>
                                              <a:fillRect/>
                                            </a:stretch>
                                          </pic:blipFill>
                                          <pic:spPr>
                                            <a:xfrm>
                                              <a:off x="0" y="0"/>
                                              <a:ext cx="1562490" cy="1036057"/>
                                            </a:xfrm>
                                            <a:prstGeom prst="rect">
                                              <a:avLst/>
                                            </a:prstGeom>
                                          </pic:spPr>
                                        </pic:pic>
                                      </a:graphicData>
                                    </a:graphic>
                                  </wp:inline>
                                </w:drawing>
                              </w:r>
                              <w:r>
                                <w:rPr>
                                  <w:noProof/>
                                  <w:lang w:eastAsia="en-US" w:bidi="ar-SA"/>
                                </w:rPr>
                                <w:drawing>
                                  <wp:inline distT="0" distB="0" distL="0" distR="0" wp14:anchorId="410E051F" wp14:editId="51E74A8E">
                                    <wp:extent cx="1666875" cy="103960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percent.png"/>
                                            <pic:cNvPicPr/>
                                          </pic:nvPicPr>
                                          <pic:blipFill>
                                            <a:blip r:embed="rId30">
                                              <a:extLst>
                                                <a:ext uri="{28A0092B-C50C-407E-A947-70E740481C1C}">
                                                  <a14:useLocalDpi xmlns:a14="http://schemas.microsoft.com/office/drawing/2010/main" val="0"/>
                                                </a:ext>
                                              </a:extLst>
                                            </a:blip>
                                            <a:stretch>
                                              <a:fillRect/>
                                            </a:stretch>
                                          </pic:blipFill>
                                          <pic:spPr>
                                            <a:xfrm>
                                              <a:off x="0" y="0"/>
                                              <a:ext cx="1674341" cy="1044261"/>
                                            </a:xfrm>
                                            <a:prstGeom prst="rect">
                                              <a:avLst/>
                                            </a:prstGeom>
                                          </pic:spPr>
                                        </pic:pic>
                                      </a:graphicData>
                                    </a:graphic>
                                  </wp:inline>
                                </w:drawing>
                              </w:r>
                              <w:r>
                                <w:rPr>
                                  <w:noProof/>
                                  <w:lang w:eastAsia="en-US" w:bidi="ar-SA"/>
                                </w:rPr>
                                <w:drawing>
                                  <wp:inline distT="0" distB="0" distL="0" distR="0" wp14:anchorId="312410B0" wp14:editId="4FA10761">
                                    <wp:extent cx="2028825" cy="1022485"/>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total.png"/>
                                            <pic:cNvPicPr/>
                                          </pic:nvPicPr>
                                          <pic:blipFill>
                                            <a:blip r:embed="rId31">
                                              <a:extLst>
                                                <a:ext uri="{28A0092B-C50C-407E-A947-70E740481C1C}">
                                                  <a14:useLocalDpi xmlns:a14="http://schemas.microsoft.com/office/drawing/2010/main" val="0"/>
                                                </a:ext>
                                              </a:extLst>
                                            </a:blip>
                                            <a:stretch>
                                              <a:fillRect/>
                                            </a:stretch>
                                          </pic:blipFill>
                                          <pic:spPr>
                                            <a:xfrm>
                                              <a:off x="0" y="0"/>
                                              <a:ext cx="2030295" cy="10232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771098" y="825690"/>
                            <a:ext cx="259080" cy="231775"/>
                          </a:xfrm>
                          <a:prstGeom prst="rect">
                            <a:avLst/>
                          </a:prstGeom>
                          <a:noFill/>
                          <a:ln w="6350">
                            <a:noFill/>
                          </a:ln>
                          <a:effectLst/>
                        </wps:spPr>
                        <wps:txbx>
                          <w:txbxContent>
                            <w:p w14:paraId="293E8D27" w14:textId="77777777" w:rsidR="00EA5B1D" w:rsidRDefault="00EA5B1D" w:rsidP="006D753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279176" y="825690"/>
                            <a:ext cx="259080" cy="231775"/>
                          </a:xfrm>
                          <a:prstGeom prst="rect">
                            <a:avLst/>
                          </a:prstGeom>
                          <a:noFill/>
                          <a:ln w="6350">
                            <a:noFill/>
                          </a:ln>
                          <a:effectLst/>
                        </wps:spPr>
                        <wps:txbx>
                          <w:txbxContent>
                            <w:p w14:paraId="7851963A" w14:textId="77777777" w:rsidR="00EA5B1D" w:rsidRDefault="00EA5B1D" w:rsidP="006D753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210334" y="825690"/>
                            <a:ext cx="259080" cy="231775"/>
                          </a:xfrm>
                          <a:prstGeom prst="rect">
                            <a:avLst/>
                          </a:prstGeom>
                          <a:noFill/>
                          <a:ln w="6350">
                            <a:noFill/>
                          </a:ln>
                          <a:effectLst/>
                        </wps:spPr>
                        <wps:txbx>
                          <w:txbxContent>
                            <w:p w14:paraId="45D23BC8" w14:textId="77777777" w:rsidR="00EA5B1D" w:rsidRDefault="00EA5B1D" w:rsidP="006D753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7" o:spid="_x0000_s1045" style="position:absolute;left:0;text-align:left;margin-left:16.05pt;margin-top:.85pt;width:432.7pt;height:90pt;z-index:251667968;mso-wrap-distance-top:7.2pt;mso-wrap-distance-bottom:21.6pt;mso-width-relative:margin;mso-height-relative:margin" coordsize="5495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">
                <v:shape id="Text Box 78" o:spid="_x0000_s1046" type="#_x0000_t202" style="position:absolute;width:5495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MIA&#10;AADbAAAADwAAAGRycy9kb3ducmV2LnhtbERPz2vCMBS+D/Y/hDfYzabzMEdnFBkbKljUTvD6aJ5t&#10;t+alJNFW//rlIOz48f2ezgfTigs531hW8JKkIIhLqxuuFBy+v0ZvIHxA1thaJgVX8jCfPT5MMdO2&#10;5z1dilCJGMI+QwV1CF0mpS9rMugT2xFH7mSdwRChq6R22Mdw08pxmr5Kgw3Hhho7+qip/C3ORsGx&#10;L5Zuu17/7LpVftveinxDn7lSz0/D4h1EoCH8i+/ulVYwiWPj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8bcwgAAANsAAAAPAAAAAAAAAAAAAAAAAJgCAABkcnMvZG93&#10;bnJldi54bWxQSwUGAAAAAAQABAD1AAAAhwMAAAAA&#10;" fillcolor="window" stroked="f" strokeweight=".5pt">
                  <v:textbox>
                    <w:txbxContent>
                      <w:p w14:paraId="3ECA9602" w14:textId="77777777" w:rsidR="00EA5B1D" w:rsidRDefault="00EA5B1D" w:rsidP="006D7530">
                        <w:r>
                          <w:rPr>
                            <w:noProof/>
                            <w:lang w:eastAsia="en-US" w:bidi="ar-SA"/>
                          </w:rPr>
                          <w:drawing>
                            <wp:inline distT="0" distB="0" distL="0" distR="0" wp14:anchorId="0FE9AC31" wp14:editId="127F8495">
                              <wp:extent cx="1562100" cy="10357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png"/>
                                      <pic:cNvPicPr/>
                                    </pic:nvPicPr>
                                    <pic:blipFill>
                                      <a:blip r:embed="rId29">
                                        <a:extLst>
                                          <a:ext uri="{28A0092B-C50C-407E-A947-70E740481C1C}">
                                            <a14:useLocalDpi xmlns:a14="http://schemas.microsoft.com/office/drawing/2010/main" val="0"/>
                                          </a:ext>
                                        </a:extLst>
                                      </a:blip>
                                      <a:stretch>
                                        <a:fillRect/>
                                      </a:stretch>
                                    </pic:blipFill>
                                    <pic:spPr>
                                      <a:xfrm>
                                        <a:off x="0" y="0"/>
                                        <a:ext cx="1562490" cy="1036057"/>
                                      </a:xfrm>
                                      <a:prstGeom prst="rect">
                                        <a:avLst/>
                                      </a:prstGeom>
                                    </pic:spPr>
                                  </pic:pic>
                                </a:graphicData>
                              </a:graphic>
                            </wp:inline>
                          </w:drawing>
                        </w:r>
                        <w:r>
                          <w:rPr>
                            <w:noProof/>
                            <w:lang w:eastAsia="en-US" w:bidi="ar-SA"/>
                          </w:rPr>
                          <w:drawing>
                            <wp:inline distT="0" distB="0" distL="0" distR="0" wp14:anchorId="410E051F" wp14:editId="51E74A8E">
                              <wp:extent cx="1666875" cy="103960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percent.png"/>
                                      <pic:cNvPicPr/>
                                    </pic:nvPicPr>
                                    <pic:blipFill>
                                      <a:blip r:embed="rId30">
                                        <a:extLst>
                                          <a:ext uri="{28A0092B-C50C-407E-A947-70E740481C1C}">
                                            <a14:useLocalDpi xmlns:a14="http://schemas.microsoft.com/office/drawing/2010/main" val="0"/>
                                          </a:ext>
                                        </a:extLst>
                                      </a:blip>
                                      <a:stretch>
                                        <a:fillRect/>
                                      </a:stretch>
                                    </pic:blipFill>
                                    <pic:spPr>
                                      <a:xfrm>
                                        <a:off x="0" y="0"/>
                                        <a:ext cx="1674341" cy="1044261"/>
                                      </a:xfrm>
                                      <a:prstGeom prst="rect">
                                        <a:avLst/>
                                      </a:prstGeom>
                                    </pic:spPr>
                                  </pic:pic>
                                </a:graphicData>
                              </a:graphic>
                            </wp:inline>
                          </w:drawing>
                        </w:r>
                        <w:r>
                          <w:rPr>
                            <w:noProof/>
                            <w:lang w:eastAsia="en-US" w:bidi="ar-SA"/>
                          </w:rPr>
                          <w:drawing>
                            <wp:inline distT="0" distB="0" distL="0" distR="0" wp14:anchorId="312410B0" wp14:editId="4FA10761">
                              <wp:extent cx="2028825" cy="1022485"/>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total.png"/>
                                      <pic:cNvPicPr/>
                                    </pic:nvPicPr>
                                    <pic:blipFill>
                                      <a:blip r:embed="rId31">
                                        <a:extLst>
                                          <a:ext uri="{28A0092B-C50C-407E-A947-70E740481C1C}">
                                            <a14:useLocalDpi xmlns:a14="http://schemas.microsoft.com/office/drawing/2010/main" val="0"/>
                                          </a:ext>
                                        </a:extLst>
                                      </a:blip>
                                      <a:stretch>
                                        <a:fillRect/>
                                      </a:stretch>
                                    </pic:blipFill>
                                    <pic:spPr>
                                      <a:xfrm>
                                        <a:off x="0" y="0"/>
                                        <a:ext cx="2030295" cy="1023226"/>
                                      </a:xfrm>
                                      <a:prstGeom prst="rect">
                                        <a:avLst/>
                                      </a:prstGeom>
                                    </pic:spPr>
                                  </pic:pic>
                                </a:graphicData>
                              </a:graphic>
                            </wp:inline>
                          </w:drawing>
                        </w:r>
                      </w:p>
                    </w:txbxContent>
                  </v:textbox>
                </v:shape>
                <v:shape id="Text Box 79" o:spid="_x0000_s1047" type="#_x0000_t202" style="position:absolute;left:7710;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293E8D27" w14:textId="77777777" w:rsidR="00EA5B1D" w:rsidRDefault="00EA5B1D" w:rsidP="006D7530">
                        <w:r>
                          <w:t>a</w:t>
                        </w:r>
                      </w:p>
                    </w:txbxContent>
                  </v:textbox>
                </v:shape>
                <v:shape id="Text Box 80" o:spid="_x0000_s1048" type="#_x0000_t202" style="position:absolute;left:22791;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7851963A" w14:textId="77777777" w:rsidR="00EA5B1D" w:rsidRDefault="00EA5B1D" w:rsidP="006D7530">
                        <w:r>
                          <w:t>b</w:t>
                        </w:r>
                      </w:p>
                    </w:txbxContent>
                  </v:textbox>
                </v:shape>
                <v:shape id="Text Box 81" o:spid="_x0000_s1049" type="#_x0000_t202" style="position:absolute;left:42103;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14:paraId="45D23BC8" w14:textId="77777777" w:rsidR="00EA5B1D" w:rsidRDefault="00EA5B1D" w:rsidP="006D7530">
                        <w:r>
                          <w:t>c</w:t>
                        </w:r>
                      </w:p>
                    </w:txbxContent>
                  </v:textbox>
                </v:shape>
                <w10:wrap type="topAndBottom"/>
              </v:group>
            </w:pict>
          </mc:Fallback>
        </mc:AlternateContent>
      </w:r>
      <w:r>
        <w:rPr>
          <w:noProof/>
          <w:lang w:eastAsia="en-US" w:bidi="ar-SA"/>
        </w:rPr>
        <mc:AlternateContent>
          <mc:Choice Requires="wps">
            <w:drawing>
              <wp:anchor distT="0" distB="0" distL="114300" distR="114300" simplePos="0" relativeHeight="251668992" behindDoc="0" locked="0" layoutInCell="1" allowOverlap="1" wp14:anchorId="006ED5EA" wp14:editId="37111C0B">
                <wp:simplePos x="0" y="0"/>
                <wp:positionH relativeFrom="column">
                  <wp:posOffset>203835</wp:posOffset>
                </wp:positionH>
                <wp:positionV relativeFrom="paragraph">
                  <wp:posOffset>-392430</wp:posOffset>
                </wp:positionV>
                <wp:extent cx="5495290" cy="635"/>
                <wp:effectExtent l="0" t="0" r="0" b="4445"/>
                <wp:wrapNone/>
                <wp:docPr id="85" name="Text Box 85"/>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a:effectLst/>
                      </wps:spPr>
                      <wps:txbx>
                        <w:txbxContent>
                          <w:p w14:paraId="64031994" w14:textId="77777777" w:rsidR="00EA5B1D" w:rsidRPr="00B20B74" w:rsidRDefault="00EA5B1D" w:rsidP="006D7530">
                            <w:pPr>
                              <w:pStyle w:val="Caption"/>
                              <w:rPr>
                                <w:rFonts w:eastAsiaTheme="minorHAnsi"/>
                                <w:noProof/>
                              </w:rPr>
                            </w:pPr>
                            <w:bookmarkStart w:id="126" w:name="_Ref487920602"/>
                            <w:r>
                              <w:t xml:space="preserve">Figure </w:t>
                            </w:r>
                            <w:fldSimple w:instr=" SEQ Figure \* ARABIC ">
                              <w:r>
                                <w:rPr>
                                  <w:noProof/>
                                </w:rPr>
                                <w:t>11</w:t>
                              </w:r>
                            </w:fldSimple>
                            <w:bookmarkEnd w:id="126"/>
                            <w:r>
                              <w:t xml:space="preserve">, </w:t>
                            </w:r>
                            <w:proofErr w:type="spellStart"/>
                            <w:r>
                              <w:t>locii</w:t>
                            </w:r>
                            <w:proofErr w:type="spellEnd"/>
                            <w:r>
                              <w:t xml:space="preserve"> sampling parameters section, as presented for the schemes (a) </w:t>
                            </w:r>
                            <w:r>
                              <w:fldChar w:fldCharType="begin"/>
                            </w:r>
                            <w:r>
                              <w:instrText xml:space="preserve"> REF nb_input_loci_scheme_none \h </w:instrText>
                            </w:r>
                            <w:r>
                              <w:fldChar w:fldCharType="separate"/>
                            </w:r>
                            <w:r w:rsidRPr="004271B9">
                              <w:rPr>
                                <w:rStyle w:val="Heading4Char"/>
                              </w:rPr>
                              <w:t>None</w:t>
                            </w:r>
                            <w:r>
                              <w:fldChar w:fldCharType="end"/>
                            </w:r>
                            <w:r>
                              <w:t xml:space="preserve">, (b) </w:t>
                            </w:r>
                            <w:r>
                              <w:fldChar w:fldCharType="begin"/>
                            </w:r>
                            <w:r>
                              <w:instrText xml:space="preserve"> REF nb_input_loci_scheme_percent \h </w:instrText>
                            </w:r>
                            <w:r>
                              <w:fldChar w:fldCharType="separate"/>
                            </w:r>
                            <w:r w:rsidRPr="004271B9">
                              <w:rPr>
                                <w:rStyle w:val="Heading4Char"/>
                              </w:rPr>
                              <w:t>Percent</w:t>
                            </w:r>
                            <w:r>
                              <w:fldChar w:fldCharType="end"/>
                            </w:r>
                            <w:r>
                              <w:t xml:space="preserve">, (c) </w:t>
                            </w:r>
                            <w:r>
                              <w:fldChar w:fldCharType="begin"/>
                            </w:r>
                            <w:r>
                              <w:instrText xml:space="preserve"> REF nb_input_loci_scheme_total \h </w:instrText>
                            </w:r>
                            <w:r>
                              <w:fldChar w:fldCharType="separate"/>
                            </w:r>
                            <w:r w:rsidRPr="004271B9">
                              <w:rPr>
                                <w:rStyle w:val="Heading4Char"/>
                              </w:rPr>
                              <w:t>Total</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5" o:spid="_x0000_s1050" type="#_x0000_t202" style="position:absolute;left:0;text-align:left;margin-left:16.05pt;margin-top:-30.9pt;width:432.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" stroked="f">
                <v:textbox style="mso-fit-shape-to-text:t" inset="0,0,0,0">
                  <w:txbxContent>
                    <w:p w14:paraId="64031994" w14:textId="77777777" w:rsidR="00EA5B1D" w:rsidRPr="00B20B74" w:rsidRDefault="00EA5B1D" w:rsidP="006D7530">
                      <w:pPr>
                        <w:pStyle w:val="Caption"/>
                        <w:rPr>
                          <w:rFonts w:eastAsiaTheme="minorHAnsi"/>
                          <w:noProof/>
                        </w:rPr>
                      </w:pPr>
                      <w:bookmarkStart w:id="127" w:name="_Ref487920602"/>
                      <w:r>
                        <w:t xml:space="preserve">Figure </w:t>
                      </w:r>
                      <w:fldSimple w:instr=" SEQ Figure \* ARABIC ">
                        <w:r>
                          <w:rPr>
                            <w:noProof/>
                          </w:rPr>
                          <w:t>11</w:t>
                        </w:r>
                      </w:fldSimple>
                      <w:bookmarkEnd w:id="127"/>
                      <w:r>
                        <w:t xml:space="preserve">, </w:t>
                      </w:r>
                      <w:proofErr w:type="spellStart"/>
                      <w:r>
                        <w:t>locii</w:t>
                      </w:r>
                      <w:proofErr w:type="spellEnd"/>
                      <w:r>
                        <w:t xml:space="preserve"> sampling parameters section, as presented for the schemes (a) </w:t>
                      </w:r>
                      <w:r>
                        <w:fldChar w:fldCharType="begin"/>
                      </w:r>
                      <w:r>
                        <w:instrText xml:space="preserve"> REF nb_input_loci_scheme_none \h </w:instrText>
                      </w:r>
                      <w:r>
                        <w:fldChar w:fldCharType="separate"/>
                      </w:r>
                      <w:r w:rsidRPr="004271B9">
                        <w:rPr>
                          <w:rStyle w:val="Heading4Char"/>
                        </w:rPr>
                        <w:t>None</w:t>
                      </w:r>
                      <w:r>
                        <w:fldChar w:fldCharType="end"/>
                      </w:r>
                      <w:r>
                        <w:t xml:space="preserve">, (b) </w:t>
                      </w:r>
                      <w:r>
                        <w:fldChar w:fldCharType="begin"/>
                      </w:r>
                      <w:r>
                        <w:instrText xml:space="preserve"> REF nb_input_loci_scheme_percent \h </w:instrText>
                      </w:r>
                      <w:r>
                        <w:fldChar w:fldCharType="separate"/>
                      </w:r>
                      <w:r w:rsidRPr="004271B9">
                        <w:rPr>
                          <w:rStyle w:val="Heading4Char"/>
                        </w:rPr>
                        <w:t>Percent</w:t>
                      </w:r>
                      <w:r>
                        <w:fldChar w:fldCharType="end"/>
                      </w:r>
                      <w:r>
                        <w:t xml:space="preserve">, (c) </w:t>
                      </w:r>
                      <w:r>
                        <w:fldChar w:fldCharType="begin"/>
                      </w:r>
                      <w:r>
                        <w:instrText xml:space="preserve"> REF nb_input_loci_scheme_total \h </w:instrText>
                      </w:r>
                      <w:r>
                        <w:fldChar w:fldCharType="separate"/>
                      </w:r>
                      <w:r w:rsidRPr="004271B9">
                        <w:rPr>
                          <w:rStyle w:val="Heading4Char"/>
                        </w:rPr>
                        <w:t>Total</w:t>
                      </w:r>
                      <w:r>
                        <w:fldChar w:fldCharType="end"/>
                      </w:r>
                      <w:r>
                        <w:t>.</w:t>
                      </w:r>
                    </w:p>
                  </w:txbxContent>
                </v:textbox>
              </v:shape>
            </w:pict>
          </mc:Fallback>
        </mc:AlternateContent>
      </w:r>
    </w:p>
    <w:p w14:paraId="33E3247D" w14:textId="6C971D87" w:rsidR="00B30519" w:rsidRDefault="00C60A09" w:rsidP="00C60A09">
      <w:pPr>
        <w:pStyle w:val="ListParagraph"/>
        <w:numPr>
          <w:ilvl w:val="1"/>
          <w:numId w:val="21"/>
        </w:numPr>
      </w:pPr>
      <w:bookmarkStart w:id="128" w:name="nb_input_loci_num_start"/>
      <w:r w:rsidRPr="00C60A09">
        <w:rPr>
          <w:rStyle w:val="Heading3Char"/>
        </w:rPr>
        <w:t>Loci number start</w:t>
      </w:r>
      <w:bookmarkEnd w:id="128"/>
      <w:r w:rsidR="00A52E3C">
        <w:t xml:space="preserve">.  Loci used in the estimation will be drawn from the </w:t>
      </w:r>
      <w:proofErr w:type="spellStart"/>
      <w:r w:rsidR="00A52E3C">
        <w:rPr>
          <w:i/>
        </w:rPr>
        <w:t>i</w:t>
      </w:r>
      <w:r w:rsidR="00A52E3C">
        <w:t>th</w:t>
      </w:r>
      <w:proofErr w:type="spellEnd"/>
      <w:r w:rsidR="00A52E3C">
        <w:t xml:space="preserve"> to the </w:t>
      </w:r>
      <w:proofErr w:type="spellStart"/>
      <w:r w:rsidR="00A52E3C">
        <w:rPr>
          <w:i/>
        </w:rPr>
        <w:t>jth</w:t>
      </w:r>
      <w:proofErr w:type="spellEnd"/>
      <w:r w:rsidR="00A52E3C">
        <w:rPr>
          <w:i/>
        </w:rPr>
        <w:t xml:space="preserve"> </w:t>
      </w:r>
      <w:r w:rsidR="00A52E3C">
        <w:t xml:space="preserve">Loci as ordered in the genepop file.  This value gives the </w:t>
      </w:r>
      <w:proofErr w:type="spellStart"/>
      <w:r w:rsidR="00A52E3C">
        <w:rPr>
          <w:i/>
        </w:rPr>
        <w:t>ith</w:t>
      </w:r>
      <w:proofErr w:type="spellEnd"/>
      <w:r w:rsidR="00A52E3C">
        <w:t>.</w:t>
      </w:r>
      <w:r w:rsidR="003823F0">
        <w:t xml:space="preserve">  Note that this range allows you, for example, to run a simulation in which the first </w:t>
      </w:r>
      <w:proofErr w:type="gramStart"/>
      <w:r w:rsidR="003823F0">
        <w:rPr>
          <w:i/>
        </w:rPr>
        <w:t xml:space="preserve">m </w:t>
      </w:r>
      <w:r w:rsidR="003823F0">
        <w:t xml:space="preserve"> loci</w:t>
      </w:r>
      <w:proofErr w:type="gramEnd"/>
      <w:r w:rsidR="003823F0">
        <w:t xml:space="preserve"> are microsatellites and the last </w:t>
      </w:r>
      <w:r w:rsidR="003823F0">
        <w:rPr>
          <w:i/>
        </w:rPr>
        <w:t>s</w:t>
      </w:r>
      <w:r w:rsidR="003823F0">
        <w:t xml:space="preserve"> loci are SNPs, and then use the same genepop file in two different estimations, one based on</w:t>
      </w:r>
      <w:r w:rsidR="00B8195E">
        <w:t xml:space="preserve"> microsatellites using</w:t>
      </w:r>
      <w:r w:rsidR="003823F0">
        <w:t xml:space="preserve"> loci</w:t>
      </w:r>
      <w:r w:rsidR="00B8195E">
        <w:t xml:space="preserve"> range</w:t>
      </w:r>
      <w:r w:rsidR="003823F0">
        <w:t xml:space="preserve"> 1 thru </w:t>
      </w:r>
      <w:r w:rsidR="003823F0">
        <w:rPr>
          <w:i/>
        </w:rPr>
        <w:t>m</w:t>
      </w:r>
      <w:r w:rsidR="003823F0">
        <w:t xml:space="preserve">, and the second based on </w:t>
      </w:r>
      <w:r w:rsidR="00B8195E">
        <w:t xml:space="preserve">SNPs using range </w:t>
      </w:r>
      <w:r w:rsidR="003823F0">
        <w:t xml:space="preserve">loci </w:t>
      </w:r>
      <w:r w:rsidR="003823F0">
        <w:rPr>
          <w:i/>
        </w:rPr>
        <w:t>m</w:t>
      </w:r>
      <w:r w:rsidR="003823F0">
        <w:t xml:space="preserve">+1 to </w:t>
      </w:r>
      <w:proofErr w:type="spellStart"/>
      <w:r w:rsidR="003823F0">
        <w:rPr>
          <w:i/>
        </w:rPr>
        <w:t>m+s</w:t>
      </w:r>
      <w:proofErr w:type="spellEnd"/>
      <w:r w:rsidR="003823F0">
        <w:t>.</w:t>
      </w:r>
    </w:p>
    <w:p w14:paraId="2BFB97A5" w14:textId="5954DE55" w:rsidR="00C60A09" w:rsidRDefault="00C60A09" w:rsidP="00C60A09">
      <w:pPr>
        <w:pStyle w:val="ListParagraph"/>
        <w:numPr>
          <w:ilvl w:val="1"/>
          <w:numId w:val="21"/>
        </w:numPr>
      </w:pPr>
      <w:bookmarkStart w:id="129" w:name="nb_input_loci_num_end"/>
      <w:r w:rsidRPr="00C60A09">
        <w:rPr>
          <w:rStyle w:val="Heading3Char"/>
        </w:rPr>
        <w:t>Loci number end</w:t>
      </w:r>
      <w:bookmarkEnd w:id="129"/>
      <w:r w:rsidR="00A52E3C">
        <w:t xml:space="preserve">. This value gives the </w:t>
      </w:r>
      <w:proofErr w:type="spellStart"/>
      <w:r w:rsidR="00A52E3C">
        <w:rPr>
          <w:i/>
        </w:rPr>
        <w:t>jth</w:t>
      </w:r>
      <w:proofErr w:type="spellEnd"/>
      <w:r w:rsidR="00613A27">
        <w:t xml:space="preserve"> loci in the range as describ</w:t>
      </w:r>
      <w:r w:rsidR="00A52E3C">
        <w:t xml:space="preserve">ed for </w:t>
      </w:r>
      <w:r w:rsidR="00A52E3C">
        <w:fldChar w:fldCharType="begin"/>
      </w:r>
      <w:r w:rsidR="00A52E3C">
        <w:instrText xml:space="preserve"> REF nb_input_loci_num_start \h </w:instrText>
      </w:r>
      <w:r w:rsidR="00A52E3C">
        <w:fldChar w:fldCharType="separate"/>
      </w:r>
      <w:r w:rsidR="00613A27">
        <w:rPr>
          <w:rStyle w:val="Heading3Char"/>
        </w:rPr>
        <w:t>l</w:t>
      </w:r>
      <w:r w:rsidR="00A52E3C" w:rsidRPr="00C60A09">
        <w:rPr>
          <w:rStyle w:val="Heading3Char"/>
        </w:rPr>
        <w:t>oci number start</w:t>
      </w:r>
      <w:r w:rsidR="00A52E3C">
        <w:fldChar w:fldCharType="end"/>
      </w:r>
      <w:r w:rsidR="00613A27">
        <w:t>.</w:t>
      </w:r>
    </w:p>
    <w:p w14:paraId="6DF54C50" w14:textId="247FF90C" w:rsidR="00C60A09" w:rsidRDefault="00C60A09" w:rsidP="00C60A09">
      <w:pPr>
        <w:pStyle w:val="ListParagraph"/>
        <w:numPr>
          <w:ilvl w:val="1"/>
          <w:numId w:val="21"/>
        </w:numPr>
      </w:pPr>
      <w:bookmarkStart w:id="130" w:name="nb_input_min_loci_count"/>
      <w:r w:rsidRPr="00C60A09">
        <w:rPr>
          <w:rStyle w:val="Heading3Char"/>
        </w:rPr>
        <w:t>Min Loci count</w:t>
      </w:r>
      <w:bookmarkEnd w:id="130"/>
      <w:r w:rsidR="00613A27">
        <w:t>.  This sets a minimum for the total loci to be used in the estimation.  If the loci samp</w:t>
      </w:r>
      <w:r w:rsidR="005C76D4">
        <w:t xml:space="preserve">le in the genepop file is less than this value, the program generates and error message and the run </w:t>
      </w:r>
      <w:proofErr w:type="gramStart"/>
      <w:r w:rsidR="005C76D4">
        <w:t>is</w:t>
      </w:r>
      <w:proofErr w:type="gramEnd"/>
      <w:r w:rsidR="005C76D4">
        <w:t xml:space="preserve"> terminated.</w:t>
      </w:r>
    </w:p>
    <w:p w14:paraId="767D7BD1" w14:textId="4E15BBAA" w:rsidR="00C60A09" w:rsidRDefault="00C60A09" w:rsidP="00C60A09">
      <w:pPr>
        <w:pStyle w:val="ListParagraph"/>
        <w:numPr>
          <w:ilvl w:val="1"/>
          <w:numId w:val="21"/>
        </w:numPr>
      </w:pPr>
      <w:bookmarkStart w:id="131" w:name="nb_input_max_loci_count"/>
      <w:r w:rsidRPr="00C60A09">
        <w:rPr>
          <w:rStyle w:val="Heading3Char"/>
        </w:rPr>
        <w:t>Max Loci count</w:t>
      </w:r>
      <w:bookmarkEnd w:id="131"/>
      <w:r w:rsidR="003823F0">
        <w:t xml:space="preserve">. This sets a maximum </w:t>
      </w:r>
      <w:r w:rsidR="003823F0" w:rsidRPr="003823F0">
        <w:t>value</w:t>
      </w:r>
      <w:r w:rsidR="003823F0">
        <w:t xml:space="preserve"> </w:t>
      </w:r>
      <w:r w:rsidR="003823F0">
        <w:rPr>
          <w:i/>
        </w:rPr>
        <w:t xml:space="preserve">m </w:t>
      </w:r>
      <w:r w:rsidR="003823F0" w:rsidRPr="003823F0">
        <w:t>on</w:t>
      </w:r>
      <w:r w:rsidR="003823F0">
        <w:t xml:space="preserve"> the number of loci to be used in the estimation. If the range gives a larger total, then</w:t>
      </w:r>
      <w:r w:rsidR="003823F0">
        <w:rPr>
          <w:i/>
        </w:rPr>
        <w:t xml:space="preserve"> m</w:t>
      </w:r>
      <w:r w:rsidR="003823F0">
        <w:t xml:space="preserve"> loci will be randomly selected from those in the range, </w:t>
      </w:r>
      <w:r w:rsidR="003823F0">
        <w:fldChar w:fldCharType="begin"/>
      </w:r>
      <w:r w:rsidR="003823F0">
        <w:instrText xml:space="preserve"> REF nb_input_loci_num_start \h </w:instrText>
      </w:r>
      <w:r w:rsidR="003823F0">
        <w:fldChar w:fldCharType="separate"/>
      </w:r>
      <w:r w:rsidR="003823F0">
        <w:rPr>
          <w:rStyle w:val="Heading3Char"/>
        </w:rPr>
        <w:t>l</w:t>
      </w:r>
      <w:r w:rsidR="003823F0" w:rsidRPr="00C60A09">
        <w:rPr>
          <w:rStyle w:val="Heading3Char"/>
        </w:rPr>
        <w:t>oci number start</w:t>
      </w:r>
      <w:r w:rsidR="003823F0">
        <w:fldChar w:fldCharType="end"/>
      </w:r>
      <w:r w:rsidR="003823F0">
        <w:t xml:space="preserve"> to </w:t>
      </w:r>
      <w:r w:rsidR="003823F0">
        <w:fldChar w:fldCharType="begin"/>
      </w:r>
      <w:r w:rsidR="003823F0">
        <w:instrText xml:space="preserve"> REF nb_input_loci_num_end \h </w:instrText>
      </w:r>
      <w:r w:rsidR="003823F0">
        <w:fldChar w:fldCharType="separate"/>
      </w:r>
      <w:r w:rsidR="003823F0">
        <w:rPr>
          <w:rStyle w:val="Heading3Char"/>
        </w:rPr>
        <w:t>l</w:t>
      </w:r>
      <w:r w:rsidR="003823F0" w:rsidRPr="00C60A09">
        <w:rPr>
          <w:rStyle w:val="Heading3Char"/>
        </w:rPr>
        <w:t>oci number end</w:t>
      </w:r>
      <w:r w:rsidR="003823F0">
        <w:fldChar w:fldCharType="end"/>
      </w:r>
      <w:r w:rsidR="003823F0">
        <w:t xml:space="preserve">. </w:t>
      </w:r>
    </w:p>
    <w:p w14:paraId="4703EA5A" w14:textId="13723561" w:rsidR="006E0493" w:rsidRDefault="006E0493" w:rsidP="00C60A09">
      <w:pPr>
        <w:pStyle w:val="ListParagraph"/>
        <w:numPr>
          <w:ilvl w:val="1"/>
          <w:numId w:val="21"/>
        </w:numPr>
      </w:pPr>
      <w:r w:rsidRPr="006E0493">
        <w:rPr>
          <w:rStyle w:val="Heading3Char"/>
        </w:rPr>
        <w:t>Scheme specific parameters</w:t>
      </w:r>
      <w:r w:rsidR="00FB34E0">
        <w:t xml:space="preserve">.  See the descriptions in the section, </w:t>
      </w:r>
      <w:r w:rsidR="00FB34E0">
        <w:fldChar w:fldCharType="begin"/>
      </w:r>
      <w:r w:rsidR="00FB34E0">
        <w:instrText xml:space="preserve"> REF nb_input_loci_sampling_scheme \h </w:instrText>
      </w:r>
      <w:r w:rsidR="00FB34E0">
        <w:fldChar w:fldCharType="separate"/>
      </w:r>
      <w:r w:rsidR="00FB34E0" w:rsidRPr="008C7D14">
        <w:rPr>
          <w:rStyle w:val="Heading3Char"/>
        </w:rPr>
        <w:t>Loci sampling scheme</w:t>
      </w:r>
      <w:r w:rsidR="00FB34E0">
        <w:fldChar w:fldCharType="end"/>
      </w:r>
      <w:r w:rsidR="00FB34E0">
        <w:t>.</w:t>
      </w:r>
    </w:p>
    <w:p w14:paraId="7C42480C" w14:textId="77777777" w:rsidR="00C60A09" w:rsidRDefault="00C60A09" w:rsidP="00C60A09">
      <w:pPr>
        <w:pStyle w:val="Heading1"/>
      </w:pPr>
      <w:bookmarkStart w:id="132" w:name="_Toc484433201"/>
      <w:r>
        <w:t>Nb estimation output</w:t>
      </w:r>
      <w:bookmarkEnd w:id="132"/>
    </w:p>
    <w:p w14:paraId="15D2EDE5" w14:textId="77777777" w:rsidR="0073212C" w:rsidRPr="0073212C" w:rsidRDefault="0073212C" w:rsidP="0073212C"/>
    <w:p w14:paraId="57FD35A5" w14:textId="77777777" w:rsidR="00465E0B" w:rsidRDefault="00465E0B" w:rsidP="00465E0B">
      <w:pPr>
        <w:pStyle w:val="ListParagraph"/>
        <w:numPr>
          <w:ilvl w:val="0"/>
          <w:numId w:val="24"/>
        </w:numPr>
      </w:pPr>
      <w:bookmarkStart w:id="133" w:name="nb_output_msgs_file"/>
      <w:bookmarkStart w:id="134" w:name="_Toc484433202"/>
      <w:r w:rsidRPr="00465E0B">
        <w:rPr>
          <w:rStyle w:val="Heading2Char"/>
        </w:rPr>
        <w:t>Messages file</w:t>
      </w:r>
      <w:bookmarkEnd w:id="133"/>
      <w:bookmarkEnd w:id="134"/>
      <w:r>
        <w:t xml:space="preserve"> (*.</w:t>
      </w:r>
      <w:proofErr w:type="spellStart"/>
      <w:r>
        <w:t>msgs</w:t>
      </w:r>
      <w:proofErr w:type="spellEnd"/>
      <w:r>
        <w:t>) [description]</w:t>
      </w:r>
    </w:p>
    <w:p w14:paraId="27FFD169" w14:textId="77777777" w:rsidR="00465E0B" w:rsidRDefault="00465E0B" w:rsidP="00465E0B">
      <w:pPr>
        <w:pStyle w:val="ListParagraph"/>
        <w:numPr>
          <w:ilvl w:val="0"/>
          <w:numId w:val="24"/>
        </w:numPr>
      </w:pPr>
      <w:bookmarkStart w:id="135" w:name="_Toc484433203"/>
      <w:bookmarkStart w:id="136" w:name="nb_output_tsv_file"/>
      <w:r w:rsidRPr="00465E0B">
        <w:rPr>
          <w:rStyle w:val="Heading2Char"/>
        </w:rPr>
        <w:t>Estimates table file</w:t>
      </w:r>
      <w:bookmarkEnd w:id="135"/>
      <w:r>
        <w:t xml:space="preserve"> </w:t>
      </w:r>
      <w:bookmarkEnd w:id="136"/>
      <w:r>
        <w:t>(*.</w:t>
      </w:r>
      <w:proofErr w:type="spellStart"/>
      <w:r>
        <w:t>tsv</w:t>
      </w:r>
      <w:proofErr w:type="spellEnd"/>
      <w:r>
        <w:t>) [description]</w:t>
      </w:r>
    </w:p>
    <w:p w14:paraId="1C117426" w14:textId="77777777" w:rsidR="00B7064C" w:rsidRDefault="00B7064C" w:rsidP="00B7064C">
      <w:pPr>
        <w:pStyle w:val="Heading1"/>
      </w:pPr>
      <w:bookmarkStart w:id="137" w:name="_Toc484433204"/>
      <w:r>
        <w:lastRenderedPageBreak/>
        <w:t>Visualization Input</w:t>
      </w:r>
      <w:bookmarkEnd w:id="137"/>
    </w:p>
    <w:p w14:paraId="64A1A8D3" w14:textId="77777777" w:rsidR="00B7064C" w:rsidRDefault="00B7064C" w:rsidP="00B7064C"/>
    <w:p w14:paraId="28D68A62" w14:textId="77777777" w:rsidR="00B7064C" w:rsidRDefault="00B7064C" w:rsidP="00B7064C">
      <w:pPr>
        <w:pStyle w:val="ListParagraph"/>
        <w:numPr>
          <w:ilvl w:val="0"/>
          <w:numId w:val="26"/>
        </w:numPr>
      </w:pPr>
      <w:bookmarkStart w:id="138" w:name="_Toc484433205"/>
      <w:r w:rsidRPr="00B7064C">
        <w:rPr>
          <w:rStyle w:val="Heading2Char"/>
        </w:rPr>
        <w:t>Load/Run section</w:t>
      </w:r>
      <w:bookmarkEnd w:id="138"/>
      <w:r>
        <w:t>. [description]</w:t>
      </w:r>
    </w:p>
    <w:p w14:paraId="4987A260" w14:textId="77777777" w:rsidR="00B7064C" w:rsidRDefault="00B7064C" w:rsidP="00B7064C">
      <w:pPr>
        <w:pStyle w:val="ListParagraph"/>
        <w:numPr>
          <w:ilvl w:val="0"/>
          <w:numId w:val="26"/>
        </w:numPr>
      </w:pPr>
      <w:bookmarkStart w:id="139" w:name="_Toc484433206"/>
      <w:proofErr w:type="spellStart"/>
      <w:r w:rsidRPr="00B7064C">
        <w:rPr>
          <w:rStyle w:val="Heading2Char"/>
        </w:rPr>
        <w:t>Tsv</w:t>
      </w:r>
      <w:proofErr w:type="spellEnd"/>
      <w:r w:rsidRPr="00B7064C">
        <w:rPr>
          <w:rStyle w:val="Heading2Char"/>
        </w:rPr>
        <w:t xml:space="preserve"> file loaded section</w:t>
      </w:r>
      <w:bookmarkEnd w:id="139"/>
      <w:r>
        <w:t>. [description]</w:t>
      </w:r>
    </w:p>
    <w:p w14:paraId="736D0F5E" w14:textId="77777777" w:rsidR="00B7064C" w:rsidRDefault="00B7064C" w:rsidP="00B7064C">
      <w:pPr>
        <w:pStyle w:val="ListParagraph"/>
        <w:numPr>
          <w:ilvl w:val="0"/>
          <w:numId w:val="26"/>
        </w:numPr>
      </w:pPr>
      <w:bookmarkStart w:id="140" w:name="_Toc484433207"/>
      <w:proofErr w:type="spellStart"/>
      <w:r w:rsidRPr="00B7064C">
        <w:rPr>
          <w:rStyle w:val="Heading2Char"/>
        </w:rPr>
        <w:t>Viz</w:t>
      </w:r>
      <w:proofErr w:type="spellEnd"/>
      <w:r w:rsidRPr="00B7064C">
        <w:rPr>
          <w:rStyle w:val="Heading2Char"/>
        </w:rPr>
        <w:t xml:space="preserve"> type section</w:t>
      </w:r>
      <w:bookmarkEnd w:id="140"/>
      <w:r>
        <w:t>. [description]</w:t>
      </w:r>
    </w:p>
    <w:p w14:paraId="39F388D4" w14:textId="77777777" w:rsidR="00B7064C" w:rsidRDefault="00B7064C" w:rsidP="00B7064C">
      <w:pPr>
        <w:pStyle w:val="ListParagraph"/>
        <w:numPr>
          <w:ilvl w:val="0"/>
          <w:numId w:val="26"/>
        </w:numPr>
      </w:pPr>
      <w:bookmarkStart w:id="141" w:name="_Toc484433208"/>
      <w:proofErr w:type="spellStart"/>
      <w:r w:rsidRPr="00B7064C">
        <w:rPr>
          <w:rStyle w:val="Heading2Char"/>
        </w:rPr>
        <w:t>Regresssion</w:t>
      </w:r>
      <w:proofErr w:type="spellEnd"/>
      <w:r w:rsidRPr="00B7064C">
        <w:rPr>
          <w:rStyle w:val="Heading2Char"/>
        </w:rPr>
        <w:t xml:space="preserve"> plotting section</w:t>
      </w:r>
      <w:bookmarkEnd w:id="141"/>
      <w:r>
        <w:t>. [description]</w:t>
      </w:r>
    </w:p>
    <w:p w14:paraId="4ED4F446" w14:textId="77777777" w:rsidR="00B7064C" w:rsidRDefault="00B7064C" w:rsidP="00B7064C">
      <w:pPr>
        <w:pStyle w:val="ListParagraph"/>
        <w:numPr>
          <w:ilvl w:val="0"/>
          <w:numId w:val="26"/>
        </w:numPr>
      </w:pPr>
      <w:bookmarkStart w:id="142" w:name="_Toc484433209"/>
      <w:r w:rsidRPr="00B7064C">
        <w:rPr>
          <w:rStyle w:val="Heading2Char"/>
        </w:rPr>
        <w:t>Subsample plotting section</w:t>
      </w:r>
      <w:bookmarkEnd w:id="142"/>
      <w:r>
        <w:t>. [description]</w:t>
      </w:r>
    </w:p>
    <w:p w14:paraId="0C24A5E1" w14:textId="77777777" w:rsidR="00B33EA6" w:rsidRDefault="00B33EA6" w:rsidP="006D7530">
      <w:pPr>
        <w:pStyle w:val="ListParagraph"/>
        <w:ind w:left="1429"/>
        <w:rPr>
          <w:rFonts w:cs="FreeSans"/>
          <w:szCs w:val="24"/>
        </w:rPr>
      </w:pPr>
    </w:p>
    <w:p w14:paraId="74FC6E6B" w14:textId="77777777" w:rsidR="00B33EA6" w:rsidRDefault="00B33EA6" w:rsidP="006D7530">
      <w:pPr>
        <w:pStyle w:val="ListParagraph"/>
        <w:ind w:left="1429"/>
        <w:rPr>
          <w:rFonts w:cs="FreeSans"/>
          <w:szCs w:val="24"/>
        </w:rPr>
      </w:pPr>
    </w:p>
    <w:p w14:paraId="178B7890" w14:textId="5F758A77" w:rsidR="00B33EA6" w:rsidRDefault="00B33EA6" w:rsidP="00B33EA6">
      <w:pPr>
        <w:pStyle w:val="Heading2"/>
      </w:pPr>
      <w:r>
        <w:t>References</w:t>
      </w:r>
    </w:p>
    <w:p w14:paraId="67203F36" w14:textId="77777777" w:rsidR="00CB4A80" w:rsidRPr="00CB4A80" w:rsidRDefault="00B33EA6" w:rsidP="00CB4A80">
      <w:pPr>
        <w:pStyle w:val="Bibliography"/>
      </w:pPr>
      <w:r>
        <w:fldChar w:fldCharType="begin"/>
      </w:r>
      <w:r>
        <w:instrText xml:space="preserve"> ADDIN ZOTERO_BIBL {"custom":[]} CSL_BIBLIOGRAPHY </w:instrText>
      </w:r>
      <w:r>
        <w:fldChar w:fldCharType="separate"/>
      </w:r>
      <w:r w:rsidR="00CB4A80" w:rsidRPr="00CB4A80">
        <w:t xml:space="preserve">Peng, Bo, and Marek Kimmel. 2005. “SimuPOP: A Forward-Time Population Genetics Simulation Environment.” </w:t>
      </w:r>
      <w:r w:rsidR="00CB4A80" w:rsidRPr="00CB4A80">
        <w:rPr>
          <w:i/>
          <w:iCs/>
        </w:rPr>
        <w:t>Bioinformatics</w:t>
      </w:r>
      <w:r w:rsidR="00CB4A80" w:rsidRPr="00CB4A80">
        <w:t xml:space="preserve"> 21 (18): 3686–87. doi:10.1093/bioinformatics/bti584.</w:t>
      </w:r>
    </w:p>
    <w:p w14:paraId="5B25F3ED" w14:textId="77777777" w:rsidR="00CB4A80" w:rsidRPr="00CB4A80" w:rsidRDefault="00CB4A80" w:rsidP="00CB4A80">
      <w:pPr>
        <w:pStyle w:val="Bibliography"/>
      </w:pPr>
      <w:r w:rsidRPr="00CB4A80">
        <w:t xml:space="preserve">Waples, Robin S., and Chi Do. 2008. “Ldne: A Program for Estimating Effective Population Size from Data on Linkage Disequilibrium.” </w:t>
      </w:r>
      <w:r w:rsidRPr="00CB4A80">
        <w:rPr>
          <w:i/>
          <w:iCs/>
        </w:rPr>
        <w:t>Molecular Ecology Resources</w:t>
      </w:r>
      <w:r w:rsidRPr="00CB4A80">
        <w:t xml:space="preserve"> 8 (4): 753–56. doi:10.1111/j.1755-0998.2007.02061.x.</w:t>
      </w:r>
    </w:p>
    <w:p w14:paraId="5A0BA7DC" w14:textId="77777777" w:rsidR="00CB4A80" w:rsidRPr="00CB4A80" w:rsidRDefault="00CB4A80" w:rsidP="00CB4A80">
      <w:pPr>
        <w:pStyle w:val="Bibliography"/>
      </w:pPr>
      <w:r w:rsidRPr="00CB4A80">
        <w:t xml:space="preserve">———. 2010. “Linkage Disequilibrium Estimates of Contemporary Ne Using Highly Variable Genetic Markers: A Largely Untapped Resource for Applied Conservation and Evolution.” </w:t>
      </w:r>
      <w:bookmarkStart w:id="143" w:name="_GoBack"/>
      <w:bookmarkEnd w:id="143"/>
      <w:r w:rsidRPr="00CB4A80">
        <w:rPr>
          <w:i/>
          <w:iCs/>
        </w:rPr>
        <w:t>Evolutionary Applications</w:t>
      </w:r>
      <w:r w:rsidRPr="00CB4A80">
        <w:t xml:space="preserve"> 3 (3): 244–62. doi:10.1111/j.1752-4571.2009.00104.x.</w:t>
      </w:r>
    </w:p>
    <w:p w14:paraId="0C3377D2" w14:textId="77777777" w:rsidR="00CB4A80" w:rsidRPr="00CB4A80" w:rsidRDefault="00CB4A80" w:rsidP="00CB4A80">
      <w:pPr>
        <w:pStyle w:val="Bibliography"/>
      </w:pPr>
      <w:r w:rsidRPr="00CB4A80">
        <w:t xml:space="preserve">Waples, Robin S., and Ryan K. Waples. 2011. “Inbreeding Effective Population Size and Parentage Analysis without Parents.” </w:t>
      </w:r>
      <w:r w:rsidRPr="00CB4A80">
        <w:rPr>
          <w:i/>
          <w:iCs/>
        </w:rPr>
        <w:t>Molecular Ecology Resources</w:t>
      </w:r>
      <w:r w:rsidRPr="00CB4A80">
        <w:t xml:space="preserve"> 11 (March): 162–71. doi:10.1111/j.1755-0998.2010.02942.x.</w:t>
      </w:r>
    </w:p>
    <w:p w14:paraId="5C9CF3F1" w14:textId="31876DA0" w:rsidR="00B33EA6" w:rsidRDefault="00B33EA6" w:rsidP="006D7530">
      <w:pPr>
        <w:pStyle w:val="ListParagraph"/>
        <w:ind w:left="1429"/>
      </w:pPr>
      <w:r>
        <w:fldChar w:fldCharType="end"/>
      </w:r>
    </w:p>
    <w:p w14:paraId="0644C398" w14:textId="77777777" w:rsidR="006D7530" w:rsidRDefault="006D7530" w:rsidP="006D7530">
      <w:pPr>
        <w:pStyle w:val="ListParagraph"/>
        <w:ind w:left="1429"/>
      </w:pPr>
    </w:p>
    <w:p w14:paraId="171060FC" w14:textId="77777777" w:rsidR="00222BF1" w:rsidRDefault="00222BF1" w:rsidP="00222BF1"/>
    <w:p w14:paraId="6A6550F3" w14:textId="77777777" w:rsidR="0050269C" w:rsidRDefault="0050269C" w:rsidP="0050269C">
      <w:pPr>
        <w:ind w:left="720"/>
      </w:pPr>
    </w:p>
    <w:p w14:paraId="4BDF7D54" w14:textId="77777777" w:rsidR="00476E2D" w:rsidRPr="00D96795" w:rsidRDefault="00476E2D" w:rsidP="0050269C"/>
    <w:sectPr w:rsidR="00476E2D" w:rsidRPr="00D96795">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Ted" w:date="2017-05-18T18:21:00Z" w:initials="TC">
    <w:p w14:paraId="57D37479" w14:textId="77777777" w:rsidR="00EA5B1D" w:rsidRDefault="00EA5B1D">
      <w:pPr>
        <w:pStyle w:val="CommentText"/>
      </w:pPr>
      <w:r>
        <w:rPr>
          <w:rStyle w:val="CommentReference"/>
        </w:rPr>
        <w:annotationRef/>
      </w:r>
      <w:r>
        <w:t>This definition needs checking.</w:t>
      </w:r>
    </w:p>
  </w:comment>
  <w:comment w:id="29" w:author="brian hand" w:date="2017-06-05T13:51:00Z" w:initials="bh">
    <w:p w14:paraId="240EAAAF" w14:textId="6BD22857" w:rsidR="00EA5B1D" w:rsidRDefault="00EA5B1D">
      <w:pPr>
        <w:pStyle w:val="CommentText"/>
      </w:pPr>
      <w:r>
        <w:rPr>
          <w:rStyle w:val="CommentReference"/>
        </w:rPr>
        <w:annotationRef/>
      </w:r>
      <w:r>
        <w:t>Isn't this used for something else? Is it included in the Nb tolerance calculation somehow? Not sure we should include it in the simulation interface if not used?</w:t>
      </w:r>
    </w:p>
  </w:comment>
  <w:comment w:id="30" w:author="Ted" w:date="2017-07-14T16:26:00Z" w:initials="TC">
    <w:p w14:paraId="5FCBF31E" w14:textId="16942128" w:rsidR="00EA5B1D" w:rsidRDefault="00EA5B1D">
      <w:pPr>
        <w:pStyle w:val="CommentText"/>
      </w:pPr>
      <w:r>
        <w:rPr>
          <w:rStyle w:val="CommentReference"/>
        </w:rPr>
        <w:annotationRef/>
      </w:r>
      <w:r>
        <w:t xml:space="preserve">In my opinion it’s </w:t>
      </w:r>
      <w:proofErr w:type="spellStart"/>
      <w:r>
        <w:t>usefull</w:t>
      </w:r>
      <w:proofErr w:type="spellEnd"/>
      <w:r>
        <w:t xml:space="preserve"> to allow a user to set it before </w:t>
      </w:r>
      <w:proofErr w:type="spellStart"/>
      <w:r>
        <w:t>simulatioins</w:t>
      </w:r>
      <w:proofErr w:type="spellEnd"/>
      <w:r>
        <w:t xml:space="preserve">, knowing it will be passed along, via the genepop </w:t>
      </w:r>
      <w:proofErr w:type="gramStart"/>
      <w:r>
        <w:t>file ,</w:t>
      </w:r>
      <w:proofErr w:type="gramEnd"/>
      <w:r>
        <w:t xml:space="preserve">  to the Nb estimator.</w:t>
      </w:r>
    </w:p>
  </w:comment>
  <w:comment w:id="39" w:author="brian hand" w:date="2017-06-05T14:03:00Z" w:initials="bh">
    <w:p w14:paraId="0AD8C26A" w14:textId="79E4DE5F" w:rsidR="00EA5B1D" w:rsidRDefault="00EA5B1D">
      <w:pPr>
        <w:pStyle w:val="CommentText"/>
      </w:pPr>
      <w:r>
        <w:rPr>
          <w:rStyle w:val="CommentReference"/>
        </w:rPr>
        <w:annotationRef/>
      </w:r>
      <w:r>
        <w:t xml:space="preserve">You might have Tiago also look over this description quickly? Don't suppose he has anything about this in his program? Some detail on this could also be found in the </w:t>
      </w:r>
      <w:proofErr w:type="spellStart"/>
      <w:r>
        <w:t>Waples</w:t>
      </w:r>
      <w:proofErr w:type="spellEnd"/>
      <w:r>
        <w:t xml:space="preserve"> et al papers? </w:t>
      </w:r>
    </w:p>
  </w:comment>
  <w:comment w:id="43" w:author="Ted" w:date="2017-05-21T18:11:00Z" w:initials="TC">
    <w:p w14:paraId="3C51B99D" w14:textId="77777777" w:rsidR="00EA5B1D" w:rsidRDefault="00EA5B1D">
      <w:pPr>
        <w:pStyle w:val="CommentText"/>
      </w:pPr>
      <w:r>
        <w:rPr>
          <w:rStyle w:val="CommentReference"/>
        </w:rPr>
        <w:annotationRef/>
      </w:r>
      <w:r>
        <w:t>Need to get Brian T’s input here, for the details about male probability’</w:t>
      </w:r>
      <w:r>
        <w:rPr>
          <w:vanish/>
        </w:rPr>
        <w:t>Nb and census adjustment offers one or moreh Brian Tereby individuals are removed from the population.Load/Run section.itial pop</w:t>
      </w:r>
    </w:p>
  </w:comment>
  <w:comment w:id="46" w:author="brian hand" w:date="2017-06-05T14:05:00Z" w:initials="bh">
    <w:p w14:paraId="7614FFAC" w14:textId="26BD96EF" w:rsidR="00EA5B1D" w:rsidRDefault="00EA5B1D">
      <w:pPr>
        <w:pStyle w:val="CommentText"/>
      </w:pPr>
      <w:r>
        <w:rPr>
          <w:rStyle w:val="CommentReference"/>
        </w:rPr>
        <w:annotationRef/>
      </w:r>
      <w:r>
        <w:t xml:space="preserve">This isn't true anymore is it? We need to change the name of that culling function to something else as I don't think we are enforcing equal sex ratios anymore. </w:t>
      </w:r>
    </w:p>
  </w:comment>
  <w:comment w:id="48" w:author="Ted" w:date="2017-06-13T14:49:00Z" w:initials="TC">
    <w:p w14:paraId="5C6209C7" w14:textId="5BEBEFD3" w:rsidR="00EA5B1D" w:rsidRDefault="00EA5B1D">
      <w:pPr>
        <w:pStyle w:val="CommentText"/>
      </w:pPr>
      <w:r>
        <w:rPr>
          <w:rStyle w:val="CommentReference"/>
        </w:rPr>
        <w:annotationRef/>
      </w:r>
      <w:r>
        <w:t xml:space="preserve">FYI, note that whatever else has changed, the </w:t>
      </w:r>
      <w:proofErr w:type="spellStart"/>
      <w:r>
        <w:t>prob</w:t>
      </w:r>
      <w:proofErr w:type="spellEnd"/>
      <w:r>
        <w:t xml:space="preserve"> male birth is still forced to 0.5 for this cull method.</w:t>
      </w:r>
    </w:p>
  </w:comment>
  <w:comment w:id="64" w:author="Ted" w:date="2017-05-21T20:58:00Z" w:initials="TC">
    <w:p w14:paraId="264A955A" w14:textId="77777777" w:rsidR="00EA5B1D" w:rsidRDefault="00EA5B1D">
      <w:pPr>
        <w:pStyle w:val="CommentText"/>
      </w:pPr>
      <w:r>
        <w:rPr>
          <w:rStyle w:val="CommentReference"/>
        </w:rPr>
        <w:annotationRef/>
      </w:r>
      <w:r>
        <w:t>This is best explained after a consult with Brian 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6DA804" w15:done="0"/>
  <w15:commentEx w15:paraId="57D37479" w15:done="0"/>
  <w15:commentEx w15:paraId="240EAAAF" w15:done="0"/>
  <w15:commentEx w15:paraId="662829AF" w15:done="0"/>
  <w15:commentEx w15:paraId="2DD415B6" w15:done="0"/>
  <w15:commentEx w15:paraId="0AD8C26A" w15:done="0"/>
  <w15:commentEx w15:paraId="3C51B99D" w15:done="0"/>
  <w15:commentEx w15:paraId="7614FFAC" w15:done="0"/>
  <w15:commentEx w15:paraId="264A955A" w15:done="0"/>
  <w15:commentEx w15:paraId="40DDE042" w15:done="0"/>
  <w15:commentEx w15:paraId="165064F4" w15:done="0"/>
  <w15:commentEx w15:paraId="36BCB3C9" w15:done="0"/>
  <w15:commentEx w15:paraId="0B9EC2B2" w15:done="0"/>
  <w15:commentEx w15:paraId="4B42F78E" w15:done="0"/>
  <w15:commentEx w15:paraId="74EDEBD8" w15:done="0"/>
  <w15:commentEx w15:paraId="70AF335C" w15:done="0"/>
  <w15:commentEx w15:paraId="6E5BEA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56B1B" w14:textId="77777777" w:rsidR="00CE4A00" w:rsidRDefault="00CE4A00" w:rsidP="00605372">
      <w:r>
        <w:separator/>
      </w:r>
    </w:p>
  </w:endnote>
  <w:endnote w:type="continuationSeparator" w:id="0">
    <w:p w14:paraId="0AFFBDB4" w14:textId="77777777" w:rsidR="00CE4A00" w:rsidRDefault="00CE4A00"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8E720" w14:textId="77777777" w:rsidR="00CE4A00" w:rsidRDefault="00CE4A00" w:rsidP="00605372">
      <w:r>
        <w:separator/>
      </w:r>
    </w:p>
  </w:footnote>
  <w:footnote w:type="continuationSeparator" w:id="0">
    <w:p w14:paraId="182946A0" w14:textId="77777777" w:rsidR="00CE4A00" w:rsidRDefault="00CE4A00" w:rsidP="006053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E6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
    <w:nsid w:val="02911154"/>
    <w:multiLevelType w:val="hybridMultilevel"/>
    <w:tmpl w:val="0D500A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B61C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3">
    <w:nsid w:val="06BD33F6"/>
    <w:multiLevelType w:val="multilevel"/>
    <w:tmpl w:val="9C62D3CE"/>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4">
    <w:nsid w:val="102F13BE"/>
    <w:multiLevelType w:val="multilevel"/>
    <w:tmpl w:val="898A129A"/>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5">
    <w:nsid w:val="14E54F88"/>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6">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81A83"/>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8">
    <w:nsid w:val="29334487"/>
    <w:multiLevelType w:val="multilevel"/>
    <w:tmpl w:val="172AF6D8"/>
    <w:numStyleLink w:val="neguimanual"/>
  </w:abstractNum>
  <w:abstractNum w:abstractNumId="9">
    <w:nsid w:val="2A054EB7"/>
    <w:multiLevelType w:val="hybridMultilevel"/>
    <w:tmpl w:val="25A20424"/>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
    <w:nsid w:val="39C02B03"/>
    <w:multiLevelType w:val="multilevel"/>
    <w:tmpl w:val="172AF6D8"/>
    <w:numStyleLink w:val="neguimanual"/>
  </w:abstractNum>
  <w:abstractNum w:abstractNumId="11">
    <w:nsid w:val="3FCD4D5C"/>
    <w:multiLevelType w:val="multilevel"/>
    <w:tmpl w:val="FD1E1734"/>
    <w:lvl w:ilvl="0">
      <w:start w:val="1"/>
      <w:numFmt w:val="lowerLetter"/>
      <w:lvlText w:val="%1."/>
      <w:lvlJc w:val="left"/>
      <w:pPr>
        <w:ind w:left="1069" w:hanging="360"/>
      </w:pPr>
      <w:rPr>
        <w:rFonts w:hint="default"/>
      </w:rPr>
    </w:lvl>
    <w:lvl w:ilvl="1">
      <w:start w:val="1"/>
      <w:numFmt w:val="lowerRoman"/>
      <w:lvlText w:val="%2."/>
      <w:lvlJc w:val="left"/>
      <w:pPr>
        <w:ind w:left="1789" w:hanging="360"/>
      </w:pPr>
      <w:rPr>
        <w:rFonts w:hint="default"/>
      </w:rPr>
    </w:lvl>
    <w:lvl w:ilvl="2">
      <w:start w:val="1"/>
      <w:numFmt w:val="decimal"/>
      <w:lvlText w:val="%3."/>
      <w:lvlJc w:val="right"/>
      <w:pPr>
        <w:ind w:left="2509" w:hanging="180"/>
      </w:pPr>
      <w:rPr>
        <w:rFonts w:hint="default"/>
      </w:rPr>
    </w:lvl>
    <w:lvl w:ilvl="3">
      <w:start w:val="1"/>
      <w:numFmt w:val="lowerLetter"/>
      <w:lvlText w:val="%4."/>
      <w:lvlJc w:val="left"/>
      <w:pPr>
        <w:ind w:left="3229" w:hanging="360"/>
      </w:pPr>
      <w:rPr>
        <w:rFonts w:hint="default"/>
      </w:rPr>
    </w:lvl>
    <w:lvl w:ilvl="4">
      <w:start w:val="1"/>
      <w:numFmt w:val="lowerRoman"/>
      <w:lvlText w:val="%5."/>
      <w:lvlJc w:val="left"/>
      <w:pPr>
        <w:ind w:left="3949" w:hanging="360"/>
      </w:pPr>
      <w:rPr>
        <w:rFonts w:hint="default"/>
      </w:rPr>
    </w:lvl>
    <w:lvl w:ilvl="5">
      <w:start w:val="1"/>
      <w:numFmt w:val="decimal"/>
      <w:lvlText w:val="%6."/>
      <w:lvlJc w:val="right"/>
      <w:pPr>
        <w:ind w:left="4669" w:hanging="180"/>
      </w:pPr>
      <w:rPr>
        <w:rFonts w:hint="default"/>
      </w:rPr>
    </w:lvl>
    <w:lvl w:ilvl="6">
      <w:start w:val="1"/>
      <w:numFmt w:val="lowerLetter"/>
      <w:lvlText w:val="%7."/>
      <w:lvlJc w:val="left"/>
      <w:pPr>
        <w:ind w:left="5389" w:hanging="360"/>
      </w:pPr>
      <w:rPr>
        <w:rFonts w:hint="default"/>
      </w:rPr>
    </w:lvl>
    <w:lvl w:ilvl="7">
      <w:start w:val="1"/>
      <w:numFmt w:val="lowerRoman"/>
      <w:lvlText w:val="%8."/>
      <w:lvlJc w:val="left"/>
      <w:pPr>
        <w:ind w:left="6109" w:hanging="360"/>
      </w:pPr>
      <w:rPr>
        <w:rFonts w:hint="default"/>
      </w:rPr>
    </w:lvl>
    <w:lvl w:ilvl="8">
      <w:start w:val="1"/>
      <w:numFmt w:val="decimal"/>
      <w:lvlText w:val="%9."/>
      <w:lvlJc w:val="right"/>
      <w:pPr>
        <w:ind w:left="6829" w:hanging="180"/>
      </w:pPr>
      <w:rPr>
        <w:rFonts w:hint="default"/>
      </w:rPr>
    </w:lvl>
  </w:abstractNum>
  <w:abstractNum w:abstractNumId="12">
    <w:nsid w:val="40025FEA"/>
    <w:multiLevelType w:val="hybridMultilevel"/>
    <w:tmpl w:val="7AA46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2F512D"/>
    <w:multiLevelType w:val="hybridMultilevel"/>
    <w:tmpl w:val="EB82A2C6"/>
    <w:lvl w:ilvl="0" w:tplc="172EB8DC">
      <w:start w:val="4"/>
      <w:numFmt w:val="lowerLetter"/>
      <w:lvlText w:val="%1."/>
      <w:lvlJc w:val="left"/>
      <w:pPr>
        <w:ind w:left="1069" w:hanging="360"/>
      </w:pPr>
      <w:rPr>
        <w:rFonts w:hint="default"/>
      </w:rPr>
    </w:lvl>
    <w:lvl w:ilvl="1" w:tplc="04090019">
      <w:start w:val="1"/>
      <w:numFmt w:val="lowerLetter"/>
      <w:lvlText w:val="%2."/>
      <w:lvlJc w:val="left"/>
      <w:pPr>
        <w:ind w:left="-551" w:hanging="360"/>
      </w:pPr>
    </w:lvl>
    <w:lvl w:ilvl="2" w:tplc="0409001B">
      <w:start w:val="1"/>
      <w:numFmt w:val="lowerRoman"/>
      <w:lvlText w:val="%3."/>
      <w:lvlJc w:val="right"/>
      <w:pPr>
        <w:ind w:left="169" w:hanging="180"/>
      </w:pPr>
    </w:lvl>
    <w:lvl w:ilvl="3" w:tplc="0409000F">
      <w:start w:val="1"/>
      <w:numFmt w:val="decimal"/>
      <w:lvlText w:val="%4."/>
      <w:lvlJc w:val="left"/>
      <w:pPr>
        <w:ind w:left="889" w:hanging="360"/>
      </w:pPr>
    </w:lvl>
    <w:lvl w:ilvl="4" w:tplc="04090019">
      <w:start w:val="1"/>
      <w:numFmt w:val="lowerLetter"/>
      <w:lvlText w:val="%5."/>
      <w:lvlJc w:val="left"/>
      <w:pPr>
        <w:ind w:left="1609" w:hanging="360"/>
      </w:pPr>
    </w:lvl>
    <w:lvl w:ilvl="5" w:tplc="0409001B">
      <w:start w:val="1"/>
      <w:numFmt w:val="lowerRoman"/>
      <w:lvlText w:val="%6."/>
      <w:lvlJc w:val="right"/>
      <w:pPr>
        <w:ind w:left="2329" w:hanging="180"/>
      </w:pPr>
    </w:lvl>
    <w:lvl w:ilvl="6" w:tplc="0409000F" w:tentative="1">
      <w:start w:val="1"/>
      <w:numFmt w:val="decimal"/>
      <w:lvlText w:val="%7."/>
      <w:lvlJc w:val="left"/>
      <w:pPr>
        <w:ind w:left="3049" w:hanging="360"/>
      </w:pPr>
    </w:lvl>
    <w:lvl w:ilvl="7" w:tplc="04090019" w:tentative="1">
      <w:start w:val="1"/>
      <w:numFmt w:val="lowerLetter"/>
      <w:lvlText w:val="%8."/>
      <w:lvlJc w:val="left"/>
      <w:pPr>
        <w:ind w:left="3769" w:hanging="360"/>
      </w:pPr>
    </w:lvl>
    <w:lvl w:ilvl="8" w:tplc="0409001B" w:tentative="1">
      <w:start w:val="1"/>
      <w:numFmt w:val="lowerRoman"/>
      <w:lvlText w:val="%9."/>
      <w:lvlJc w:val="right"/>
      <w:pPr>
        <w:ind w:left="4489" w:hanging="180"/>
      </w:pPr>
    </w:lvl>
  </w:abstractNum>
  <w:abstractNum w:abstractNumId="14">
    <w:nsid w:val="430B4A3B"/>
    <w:multiLevelType w:val="hybridMultilevel"/>
    <w:tmpl w:val="CB30867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3107793"/>
    <w:multiLevelType w:val="multilevel"/>
    <w:tmpl w:val="172AF6D8"/>
    <w:styleLink w:val="neguimanual"/>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C272EBC"/>
    <w:multiLevelType w:val="hybridMultilevel"/>
    <w:tmpl w:val="4826262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nsid w:val="5823749F"/>
    <w:multiLevelType w:val="multilevel"/>
    <w:tmpl w:val="9C62D3CE"/>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8">
    <w:nsid w:val="59B54DBB"/>
    <w:multiLevelType w:val="hybridMultilevel"/>
    <w:tmpl w:val="90DA79C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E2204B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0">
    <w:nsid w:val="5FA03E75"/>
    <w:multiLevelType w:val="multilevel"/>
    <w:tmpl w:val="9358FBFC"/>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1">
    <w:nsid w:val="6435094C"/>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2">
    <w:nsid w:val="64DE6471"/>
    <w:multiLevelType w:val="hybridMultilevel"/>
    <w:tmpl w:val="32C89A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F75BA"/>
    <w:multiLevelType w:val="multilevel"/>
    <w:tmpl w:val="172AF6D8"/>
    <w:numStyleLink w:val="neguimanual"/>
  </w:abstractNum>
  <w:abstractNum w:abstractNumId="25">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3"/>
  </w:num>
  <w:num w:numId="2">
    <w:abstractNumId w:val="6"/>
  </w:num>
  <w:num w:numId="3">
    <w:abstractNumId w:val="22"/>
  </w:num>
  <w:num w:numId="4">
    <w:abstractNumId w:val="25"/>
  </w:num>
  <w:num w:numId="5">
    <w:abstractNumId w:val="14"/>
  </w:num>
  <w:num w:numId="6">
    <w:abstractNumId w:val="18"/>
  </w:num>
  <w:num w:numId="7">
    <w:abstractNumId w:val="13"/>
  </w:num>
  <w:num w:numId="8">
    <w:abstractNumId w:val="2"/>
  </w:num>
  <w:num w:numId="9">
    <w:abstractNumId w:val="9"/>
  </w:num>
  <w:num w:numId="10">
    <w:abstractNumId w:val="16"/>
  </w:num>
  <w:num w:numId="11">
    <w:abstractNumId w:val="1"/>
  </w:num>
  <w:num w:numId="12">
    <w:abstractNumId w:val="15"/>
  </w:num>
  <w:num w:numId="13">
    <w:abstractNumId w:val="8"/>
  </w:num>
  <w:num w:numId="14">
    <w:abstractNumId w:val="10"/>
  </w:num>
  <w:num w:numId="15">
    <w:abstractNumId w:val="24"/>
  </w:num>
  <w:num w:numId="16">
    <w:abstractNumId w:val="5"/>
  </w:num>
  <w:num w:numId="17">
    <w:abstractNumId w:val="11"/>
  </w:num>
  <w:num w:numId="18">
    <w:abstractNumId w:val="0"/>
  </w:num>
  <w:num w:numId="19">
    <w:abstractNumId w:val="19"/>
  </w:num>
  <w:num w:numId="20">
    <w:abstractNumId w:val="3"/>
  </w:num>
  <w:num w:numId="21">
    <w:abstractNumId w:val="17"/>
  </w:num>
  <w:num w:numId="22">
    <w:abstractNumId w:val="12"/>
  </w:num>
  <w:num w:numId="23">
    <w:abstractNumId w:val="21"/>
  </w:num>
  <w:num w:numId="24">
    <w:abstractNumId w:val="4"/>
  </w:num>
  <w:num w:numId="25">
    <w:abstractNumId w:val="7"/>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hand">
    <w15:presenceInfo w15:providerId="Windows Live" w15:userId="7dcb93c342ae7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0219C"/>
    <w:rsid w:val="00003F7F"/>
    <w:rsid w:val="0002502F"/>
    <w:rsid w:val="0002653E"/>
    <w:rsid w:val="00032DDC"/>
    <w:rsid w:val="00033C4D"/>
    <w:rsid w:val="00045264"/>
    <w:rsid w:val="000469D5"/>
    <w:rsid w:val="00053EFD"/>
    <w:rsid w:val="0006198B"/>
    <w:rsid w:val="00074FA7"/>
    <w:rsid w:val="0007590B"/>
    <w:rsid w:val="00075AB0"/>
    <w:rsid w:val="00092B47"/>
    <w:rsid w:val="000A6D12"/>
    <w:rsid w:val="000B33C9"/>
    <w:rsid w:val="000E19A9"/>
    <w:rsid w:val="000E60A8"/>
    <w:rsid w:val="000E7580"/>
    <w:rsid w:val="000F1B6F"/>
    <w:rsid w:val="000F550E"/>
    <w:rsid w:val="00113182"/>
    <w:rsid w:val="001202D7"/>
    <w:rsid w:val="00121D55"/>
    <w:rsid w:val="00125BC2"/>
    <w:rsid w:val="001338AC"/>
    <w:rsid w:val="00141B23"/>
    <w:rsid w:val="00144014"/>
    <w:rsid w:val="00147FB3"/>
    <w:rsid w:val="0015005A"/>
    <w:rsid w:val="00155055"/>
    <w:rsid w:val="0016267F"/>
    <w:rsid w:val="0017640D"/>
    <w:rsid w:val="001809D4"/>
    <w:rsid w:val="00191A7E"/>
    <w:rsid w:val="001A12AB"/>
    <w:rsid w:val="001A5E2D"/>
    <w:rsid w:val="001A74C4"/>
    <w:rsid w:val="001B32EE"/>
    <w:rsid w:val="001C53C9"/>
    <w:rsid w:val="001D35C3"/>
    <w:rsid w:val="001D6D1C"/>
    <w:rsid w:val="001D750F"/>
    <w:rsid w:val="0020645F"/>
    <w:rsid w:val="00222BF1"/>
    <w:rsid w:val="00227DAC"/>
    <w:rsid w:val="00232410"/>
    <w:rsid w:val="002561E7"/>
    <w:rsid w:val="0026629A"/>
    <w:rsid w:val="0029104B"/>
    <w:rsid w:val="002A2B57"/>
    <w:rsid w:val="002A41D3"/>
    <w:rsid w:val="002B26FA"/>
    <w:rsid w:val="002D6165"/>
    <w:rsid w:val="002E65F0"/>
    <w:rsid w:val="003226CB"/>
    <w:rsid w:val="003234BE"/>
    <w:rsid w:val="00330B5A"/>
    <w:rsid w:val="00331483"/>
    <w:rsid w:val="00336E63"/>
    <w:rsid w:val="003429B7"/>
    <w:rsid w:val="00351623"/>
    <w:rsid w:val="0035171A"/>
    <w:rsid w:val="003518A4"/>
    <w:rsid w:val="0035434E"/>
    <w:rsid w:val="00360E5E"/>
    <w:rsid w:val="0036283B"/>
    <w:rsid w:val="00373402"/>
    <w:rsid w:val="003823F0"/>
    <w:rsid w:val="003839CD"/>
    <w:rsid w:val="00385A29"/>
    <w:rsid w:val="0038665A"/>
    <w:rsid w:val="003924B4"/>
    <w:rsid w:val="00392C60"/>
    <w:rsid w:val="003A3441"/>
    <w:rsid w:val="003A36E9"/>
    <w:rsid w:val="003B5F2C"/>
    <w:rsid w:val="003C1599"/>
    <w:rsid w:val="003D2BB0"/>
    <w:rsid w:val="00413E5B"/>
    <w:rsid w:val="004271B9"/>
    <w:rsid w:val="00427459"/>
    <w:rsid w:val="004414D1"/>
    <w:rsid w:val="00445108"/>
    <w:rsid w:val="0044755F"/>
    <w:rsid w:val="00447D8E"/>
    <w:rsid w:val="00465E0B"/>
    <w:rsid w:val="00467224"/>
    <w:rsid w:val="00476E2D"/>
    <w:rsid w:val="00480FC6"/>
    <w:rsid w:val="00487AFD"/>
    <w:rsid w:val="004B30C9"/>
    <w:rsid w:val="004B43C3"/>
    <w:rsid w:val="004C74B0"/>
    <w:rsid w:val="004D3868"/>
    <w:rsid w:val="004F0AE4"/>
    <w:rsid w:val="004F3CC1"/>
    <w:rsid w:val="0050269C"/>
    <w:rsid w:val="005065E9"/>
    <w:rsid w:val="00550382"/>
    <w:rsid w:val="00553C7E"/>
    <w:rsid w:val="00564F40"/>
    <w:rsid w:val="00572119"/>
    <w:rsid w:val="0057474E"/>
    <w:rsid w:val="00580DF0"/>
    <w:rsid w:val="005B59B6"/>
    <w:rsid w:val="005C0337"/>
    <w:rsid w:val="005C76D4"/>
    <w:rsid w:val="005F0FE9"/>
    <w:rsid w:val="00605372"/>
    <w:rsid w:val="00613A27"/>
    <w:rsid w:val="00620B2D"/>
    <w:rsid w:val="00624DA3"/>
    <w:rsid w:val="00625B80"/>
    <w:rsid w:val="00627FF7"/>
    <w:rsid w:val="00660960"/>
    <w:rsid w:val="00692A45"/>
    <w:rsid w:val="006A1869"/>
    <w:rsid w:val="006A2572"/>
    <w:rsid w:val="006B571C"/>
    <w:rsid w:val="006C5D9F"/>
    <w:rsid w:val="006D7530"/>
    <w:rsid w:val="006E0493"/>
    <w:rsid w:val="006F6C60"/>
    <w:rsid w:val="00704C64"/>
    <w:rsid w:val="00712AB3"/>
    <w:rsid w:val="0073212C"/>
    <w:rsid w:val="007438E2"/>
    <w:rsid w:val="00752ABF"/>
    <w:rsid w:val="00762C08"/>
    <w:rsid w:val="0077015A"/>
    <w:rsid w:val="00774DE8"/>
    <w:rsid w:val="00786FE8"/>
    <w:rsid w:val="00787F46"/>
    <w:rsid w:val="007966E5"/>
    <w:rsid w:val="007A6614"/>
    <w:rsid w:val="007B3881"/>
    <w:rsid w:val="007B41A0"/>
    <w:rsid w:val="007E7F98"/>
    <w:rsid w:val="0080120C"/>
    <w:rsid w:val="008138BF"/>
    <w:rsid w:val="00837483"/>
    <w:rsid w:val="00841D40"/>
    <w:rsid w:val="008509A8"/>
    <w:rsid w:val="00856F3E"/>
    <w:rsid w:val="00865D86"/>
    <w:rsid w:val="00872DA5"/>
    <w:rsid w:val="00874C42"/>
    <w:rsid w:val="008755F9"/>
    <w:rsid w:val="00883811"/>
    <w:rsid w:val="008924AE"/>
    <w:rsid w:val="00894863"/>
    <w:rsid w:val="00896DBF"/>
    <w:rsid w:val="008A74C8"/>
    <w:rsid w:val="008B4A87"/>
    <w:rsid w:val="008B5D39"/>
    <w:rsid w:val="008C438D"/>
    <w:rsid w:val="008C6495"/>
    <w:rsid w:val="008C7D14"/>
    <w:rsid w:val="008D2C1D"/>
    <w:rsid w:val="008D77A1"/>
    <w:rsid w:val="008E307A"/>
    <w:rsid w:val="008E5AA6"/>
    <w:rsid w:val="008F6408"/>
    <w:rsid w:val="0090327A"/>
    <w:rsid w:val="00910A8C"/>
    <w:rsid w:val="00916246"/>
    <w:rsid w:val="009172A6"/>
    <w:rsid w:val="00940D43"/>
    <w:rsid w:val="009448A6"/>
    <w:rsid w:val="00950618"/>
    <w:rsid w:val="00960C1D"/>
    <w:rsid w:val="009623AF"/>
    <w:rsid w:val="0096440C"/>
    <w:rsid w:val="00964EC3"/>
    <w:rsid w:val="009659EF"/>
    <w:rsid w:val="00966885"/>
    <w:rsid w:val="00984776"/>
    <w:rsid w:val="00990647"/>
    <w:rsid w:val="00996D50"/>
    <w:rsid w:val="009A71E9"/>
    <w:rsid w:val="009A7F64"/>
    <w:rsid w:val="009D6714"/>
    <w:rsid w:val="009D6AD2"/>
    <w:rsid w:val="00A05226"/>
    <w:rsid w:val="00A11967"/>
    <w:rsid w:val="00A145A5"/>
    <w:rsid w:val="00A24ACC"/>
    <w:rsid w:val="00A26F82"/>
    <w:rsid w:val="00A446D9"/>
    <w:rsid w:val="00A52E3C"/>
    <w:rsid w:val="00A536B8"/>
    <w:rsid w:val="00A56ECF"/>
    <w:rsid w:val="00A60422"/>
    <w:rsid w:val="00A95153"/>
    <w:rsid w:val="00A96D2E"/>
    <w:rsid w:val="00A97D4F"/>
    <w:rsid w:val="00AA7E59"/>
    <w:rsid w:val="00AD70F5"/>
    <w:rsid w:val="00AF1407"/>
    <w:rsid w:val="00AF2581"/>
    <w:rsid w:val="00AF6B96"/>
    <w:rsid w:val="00B01B6C"/>
    <w:rsid w:val="00B1374E"/>
    <w:rsid w:val="00B164D0"/>
    <w:rsid w:val="00B175E9"/>
    <w:rsid w:val="00B26B9C"/>
    <w:rsid w:val="00B30265"/>
    <w:rsid w:val="00B30519"/>
    <w:rsid w:val="00B33EA6"/>
    <w:rsid w:val="00B45996"/>
    <w:rsid w:val="00B51A6D"/>
    <w:rsid w:val="00B536DA"/>
    <w:rsid w:val="00B7064C"/>
    <w:rsid w:val="00B71A13"/>
    <w:rsid w:val="00B72C0F"/>
    <w:rsid w:val="00B8195E"/>
    <w:rsid w:val="00B84C73"/>
    <w:rsid w:val="00B95A87"/>
    <w:rsid w:val="00B97F18"/>
    <w:rsid w:val="00BA0D5C"/>
    <w:rsid w:val="00BA4546"/>
    <w:rsid w:val="00BB30BF"/>
    <w:rsid w:val="00BC1B72"/>
    <w:rsid w:val="00BC3443"/>
    <w:rsid w:val="00BC7142"/>
    <w:rsid w:val="00BE11CD"/>
    <w:rsid w:val="00BF7424"/>
    <w:rsid w:val="00C15A5C"/>
    <w:rsid w:val="00C21BE5"/>
    <w:rsid w:val="00C5287E"/>
    <w:rsid w:val="00C60A09"/>
    <w:rsid w:val="00C75036"/>
    <w:rsid w:val="00C8215C"/>
    <w:rsid w:val="00C86355"/>
    <w:rsid w:val="00C943EF"/>
    <w:rsid w:val="00CB0079"/>
    <w:rsid w:val="00CB1703"/>
    <w:rsid w:val="00CB4458"/>
    <w:rsid w:val="00CB4A80"/>
    <w:rsid w:val="00CB6D18"/>
    <w:rsid w:val="00CD721A"/>
    <w:rsid w:val="00CE4A00"/>
    <w:rsid w:val="00D135F5"/>
    <w:rsid w:val="00D15452"/>
    <w:rsid w:val="00D45436"/>
    <w:rsid w:val="00D473D5"/>
    <w:rsid w:val="00D47942"/>
    <w:rsid w:val="00D55D3D"/>
    <w:rsid w:val="00D64689"/>
    <w:rsid w:val="00D7576D"/>
    <w:rsid w:val="00D96795"/>
    <w:rsid w:val="00D96BF4"/>
    <w:rsid w:val="00DB1D4E"/>
    <w:rsid w:val="00DC50FC"/>
    <w:rsid w:val="00E04BD5"/>
    <w:rsid w:val="00E11D44"/>
    <w:rsid w:val="00E14300"/>
    <w:rsid w:val="00E27338"/>
    <w:rsid w:val="00E3346D"/>
    <w:rsid w:val="00E33B43"/>
    <w:rsid w:val="00E6368E"/>
    <w:rsid w:val="00E74461"/>
    <w:rsid w:val="00E771B7"/>
    <w:rsid w:val="00E80934"/>
    <w:rsid w:val="00E825C9"/>
    <w:rsid w:val="00E859B0"/>
    <w:rsid w:val="00E92B31"/>
    <w:rsid w:val="00EA10E6"/>
    <w:rsid w:val="00EA59F1"/>
    <w:rsid w:val="00EA5B1D"/>
    <w:rsid w:val="00EB6098"/>
    <w:rsid w:val="00ED265E"/>
    <w:rsid w:val="00ED5C22"/>
    <w:rsid w:val="00EE1F91"/>
    <w:rsid w:val="00EF0840"/>
    <w:rsid w:val="00F0239A"/>
    <w:rsid w:val="00F0391C"/>
    <w:rsid w:val="00F04DAC"/>
    <w:rsid w:val="00F1579C"/>
    <w:rsid w:val="00F231B0"/>
    <w:rsid w:val="00F26E29"/>
    <w:rsid w:val="00F323DF"/>
    <w:rsid w:val="00F37D65"/>
    <w:rsid w:val="00F47AD1"/>
    <w:rsid w:val="00F538D6"/>
    <w:rsid w:val="00F56530"/>
    <w:rsid w:val="00F6462D"/>
    <w:rsid w:val="00F81A1D"/>
    <w:rsid w:val="00F914E1"/>
    <w:rsid w:val="00FB0816"/>
    <w:rsid w:val="00FB34E0"/>
    <w:rsid w:val="00FB4D91"/>
    <w:rsid w:val="00FB719B"/>
    <w:rsid w:val="00FC1FFE"/>
    <w:rsid w:val="00FC4FBB"/>
    <w:rsid w:val="00FD490A"/>
    <w:rsid w:val="00FD7377"/>
    <w:rsid w:val="00FF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unhideWhenUsed/>
    <w:rsid w:val="00605372"/>
    <w:rPr>
      <w:rFonts w:cs="Mangal"/>
      <w:sz w:val="20"/>
      <w:szCs w:val="18"/>
    </w:rPr>
  </w:style>
  <w:style w:type="character" w:customStyle="1" w:styleId="FootnoteTextChar">
    <w:name w:val="Footnote Text Char"/>
    <w:basedOn w:val="DefaultParagraphFont"/>
    <w:link w:val="FootnoteText"/>
    <w:uiPriority w:val="99"/>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qFormat/>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qFormat/>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qFormat/>
    <w:rsid w:val="000E19A9"/>
    <w:pPr>
      <w:spacing w:after="100"/>
      <w:ind w:left="480"/>
    </w:pPr>
    <w:rPr>
      <w:rFonts w:cs="Mangal"/>
      <w:szCs w:val="21"/>
    </w:rPr>
  </w:style>
  <w:style w:type="numbering" w:customStyle="1" w:styleId="neguimanual">
    <w:name w:val="negui_manual"/>
    <w:uiPriority w:val="99"/>
    <w:rsid w:val="0050269C"/>
    <w:pPr>
      <w:numPr>
        <w:numId w:val="12"/>
      </w:numPr>
    </w:pPr>
  </w:style>
  <w:style w:type="paragraph" w:styleId="TOC4">
    <w:name w:val="toc 4"/>
    <w:basedOn w:val="Normal"/>
    <w:next w:val="Normal"/>
    <w:autoRedefine/>
    <w:uiPriority w:val="39"/>
    <w:unhideWhenUsed/>
    <w:rsid w:val="00B97F18"/>
    <w:pPr>
      <w:spacing w:after="100"/>
      <w:ind w:left="720"/>
    </w:pPr>
    <w:rPr>
      <w:rFonts w:cs="Mangal"/>
      <w:szCs w:val="21"/>
    </w:rPr>
  </w:style>
  <w:style w:type="paragraph" w:styleId="TOC5">
    <w:name w:val="toc 5"/>
    <w:basedOn w:val="Normal"/>
    <w:next w:val="Normal"/>
    <w:autoRedefine/>
    <w:uiPriority w:val="39"/>
    <w:unhideWhenUsed/>
    <w:rsid w:val="00984776"/>
    <w:pPr>
      <w:spacing w:after="100" w:line="276" w:lineRule="auto"/>
      <w:ind w:left="880"/>
    </w:pPr>
    <w:rPr>
      <w:rFonts w:asciiTheme="minorHAnsi" w:eastAsiaTheme="minorEastAsia" w:hAnsiTheme="minorHAnsi" w:cstheme="minorBidi"/>
      <w:sz w:val="22"/>
      <w:szCs w:val="22"/>
      <w:lang w:eastAsia="en-US" w:bidi="ar-SA"/>
    </w:rPr>
  </w:style>
  <w:style w:type="paragraph" w:styleId="TOC6">
    <w:name w:val="toc 6"/>
    <w:basedOn w:val="Normal"/>
    <w:next w:val="Normal"/>
    <w:autoRedefine/>
    <w:uiPriority w:val="39"/>
    <w:unhideWhenUsed/>
    <w:rsid w:val="00984776"/>
    <w:pPr>
      <w:spacing w:after="100" w:line="276" w:lineRule="auto"/>
      <w:ind w:left="1100"/>
    </w:pPr>
    <w:rPr>
      <w:rFonts w:asciiTheme="minorHAnsi" w:eastAsiaTheme="minorEastAsia" w:hAnsiTheme="minorHAnsi" w:cstheme="minorBidi"/>
      <w:sz w:val="22"/>
      <w:szCs w:val="22"/>
      <w:lang w:eastAsia="en-US" w:bidi="ar-SA"/>
    </w:rPr>
  </w:style>
  <w:style w:type="paragraph" w:styleId="TOC7">
    <w:name w:val="toc 7"/>
    <w:basedOn w:val="Normal"/>
    <w:next w:val="Normal"/>
    <w:autoRedefine/>
    <w:uiPriority w:val="39"/>
    <w:unhideWhenUsed/>
    <w:rsid w:val="00984776"/>
    <w:pPr>
      <w:spacing w:after="100" w:line="276" w:lineRule="auto"/>
      <w:ind w:left="1320"/>
    </w:pPr>
    <w:rPr>
      <w:rFonts w:asciiTheme="minorHAnsi" w:eastAsiaTheme="minorEastAsia" w:hAnsiTheme="minorHAnsi" w:cstheme="minorBidi"/>
      <w:sz w:val="22"/>
      <w:szCs w:val="22"/>
      <w:lang w:eastAsia="en-US" w:bidi="ar-SA"/>
    </w:rPr>
  </w:style>
  <w:style w:type="paragraph" w:styleId="TOC8">
    <w:name w:val="toc 8"/>
    <w:basedOn w:val="Normal"/>
    <w:next w:val="Normal"/>
    <w:autoRedefine/>
    <w:uiPriority w:val="39"/>
    <w:unhideWhenUsed/>
    <w:rsid w:val="00984776"/>
    <w:pPr>
      <w:spacing w:after="100" w:line="276" w:lineRule="auto"/>
      <w:ind w:left="1540"/>
    </w:pPr>
    <w:rPr>
      <w:rFonts w:asciiTheme="minorHAnsi" w:eastAsiaTheme="minorEastAsia" w:hAnsiTheme="minorHAnsi" w:cstheme="minorBidi"/>
      <w:sz w:val="22"/>
      <w:szCs w:val="22"/>
      <w:lang w:eastAsia="en-US" w:bidi="ar-SA"/>
    </w:rPr>
  </w:style>
  <w:style w:type="paragraph" w:styleId="TOC9">
    <w:name w:val="toc 9"/>
    <w:basedOn w:val="Normal"/>
    <w:next w:val="Normal"/>
    <w:autoRedefine/>
    <w:uiPriority w:val="39"/>
    <w:unhideWhenUsed/>
    <w:rsid w:val="00984776"/>
    <w:pPr>
      <w:spacing w:after="100" w:line="276" w:lineRule="auto"/>
      <w:ind w:left="1760"/>
    </w:pPr>
    <w:rPr>
      <w:rFonts w:asciiTheme="minorHAnsi" w:eastAsiaTheme="minorEastAsia" w:hAnsiTheme="minorHAnsi" w:cstheme="minorBidi"/>
      <w:sz w:val="22"/>
      <w:szCs w:val="22"/>
      <w:lang w:eastAsia="en-US" w:bidi="ar-SA"/>
    </w:rPr>
  </w:style>
  <w:style w:type="character" w:customStyle="1" w:styleId="name">
    <w:name w:val="name"/>
    <w:basedOn w:val="DefaultParagraphFont"/>
    <w:rsid w:val="00572119"/>
    <w:rPr>
      <w:rFonts w:cs="Times New Roman"/>
    </w:rPr>
  </w:style>
  <w:style w:type="paragraph" w:styleId="EndnoteText">
    <w:name w:val="endnote text"/>
    <w:basedOn w:val="Normal"/>
    <w:link w:val="EndnoteTextChar"/>
    <w:uiPriority w:val="99"/>
    <w:semiHidden/>
    <w:unhideWhenUsed/>
    <w:rsid w:val="003924B4"/>
    <w:rPr>
      <w:rFonts w:cs="Mangal"/>
      <w:sz w:val="20"/>
      <w:szCs w:val="18"/>
    </w:rPr>
  </w:style>
  <w:style w:type="character" w:customStyle="1" w:styleId="EndnoteTextChar">
    <w:name w:val="Endnote Text Char"/>
    <w:basedOn w:val="DefaultParagraphFont"/>
    <w:link w:val="EndnoteText"/>
    <w:uiPriority w:val="99"/>
    <w:semiHidden/>
    <w:rsid w:val="003924B4"/>
    <w:rPr>
      <w:rFonts w:cs="Mangal"/>
      <w:sz w:val="20"/>
      <w:szCs w:val="18"/>
    </w:rPr>
  </w:style>
  <w:style w:type="character" w:styleId="EndnoteReference">
    <w:name w:val="endnote reference"/>
    <w:basedOn w:val="DefaultParagraphFont"/>
    <w:uiPriority w:val="99"/>
    <w:semiHidden/>
    <w:unhideWhenUsed/>
    <w:rsid w:val="003924B4"/>
    <w:rPr>
      <w:vertAlign w:val="superscript"/>
    </w:rPr>
  </w:style>
  <w:style w:type="paragraph" w:styleId="Bibliography">
    <w:name w:val="Bibliography"/>
    <w:basedOn w:val="Normal"/>
    <w:next w:val="Normal"/>
    <w:uiPriority w:val="37"/>
    <w:unhideWhenUsed/>
    <w:rsid w:val="00B33EA6"/>
    <w:pPr>
      <w:ind w:left="720" w:hanging="720"/>
    </w:pPr>
    <w:rPr>
      <w:rFonts w:cs="Mangal"/>
      <w:szCs w:val="21"/>
    </w:rPr>
  </w:style>
  <w:style w:type="paragraph" w:customStyle="1" w:styleId="DecimalAligned">
    <w:name w:val="Decimal Aligned"/>
    <w:basedOn w:val="Normal"/>
    <w:uiPriority w:val="40"/>
    <w:qFormat/>
    <w:rsid w:val="00BE11CD"/>
    <w:pPr>
      <w:tabs>
        <w:tab w:val="decimal" w:pos="360"/>
      </w:tabs>
      <w:spacing w:after="200" w:line="276" w:lineRule="auto"/>
    </w:pPr>
    <w:rPr>
      <w:rFonts w:asciiTheme="minorHAnsi" w:eastAsiaTheme="minorHAnsi" w:hAnsiTheme="minorHAnsi" w:cstheme="minorBidi"/>
      <w:sz w:val="22"/>
      <w:szCs w:val="22"/>
      <w:lang w:eastAsia="ja-JP" w:bidi="ar-SA"/>
    </w:rPr>
  </w:style>
  <w:style w:type="character" w:styleId="SubtleEmphasis">
    <w:name w:val="Subtle Emphasis"/>
    <w:basedOn w:val="DefaultParagraphFont"/>
    <w:uiPriority w:val="19"/>
    <w:qFormat/>
    <w:rsid w:val="00BE11CD"/>
    <w:rPr>
      <w:i/>
      <w:iCs/>
      <w:color w:val="7F7F7F" w:themeColor="text1" w:themeTint="80"/>
    </w:rPr>
  </w:style>
  <w:style w:type="table" w:styleId="MediumShading2-Accent5">
    <w:name w:val="Medium Shading 2 Accent 5"/>
    <w:basedOn w:val="TableNormal"/>
    <w:uiPriority w:val="64"/>
    <w:rsid w:val="00BE11CD"/>
    <w:rPr>
      <w:rFonts w:asciiTheme="minorHAnsi" w:eastAsiaTheme="minorEastAsia" w:hAnsiTheme="minorHAnsi" w:cstheme="minorBidi"/>
      <w:sz w:val="22"/>
      <w:szCs w:val="22"/>
      <w:lang w:eastAsia="ja-JP"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unhideWhenUsed/>
    <w:rsid w:val="00BE1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unhideWhenUsed/>
    <w:rsid w:val="00605372"/>
    <w:rPr>
      <w:rFonts w:cs="Mangal"/>
      <w:sz w:val="20"/>
      <w:szCs w:val="18"/>
    </w:rPr>
  </w:style>
  <w:style w:type="character" w:customStyle="1" w:styleId="FootnoteTextChar">
    <w:name w:val="Footnote Text Char"/>
    <w:basedOn w:val="DefaultParagraphFont"/>
    <w:link w:val="FootnoteText"/>
    <w:uiPriority w:val="99"/>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qFormat/>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qFormat/>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qFormat/>
    <w:rsid w:val="000E19A9"/>
    <w:pPr>
      <w:spacing w:after="100"/>
      <w:ind w:left="480"/>
    </w:pPr>
    <w:rPr>
      <w:rFonts w:cs="Mangal"/>
      <w:szCs w:val="21"/>
    </w:rPr>
  </w:style>
  <w:style w:type="numbering" w:customStyle="1" w:styleId="neguimanual">
    <w:name w:val="negui_manual"/>
    <w:uiPriority w:val="99"/>
    <w:rsid w:val="0050269C"/>
    <w:pPr>
      <w:numPr>
        <w:numId w:val="12"/>
      </w:numPr>
    </w:pPr>
  </w:style>
  <w:style w:type="paragraph" w:styleId="TOC4">
    <w:name w:val="toc 4"/>
    <w:basedOn w:val="Normal"/>
    <w:next w:val="Normal"/>
    <w:autoRedefine/>
    <w:uiPriority w:val="39"/>
    <w:unhideWhenUsed/>
    <w:rsid w:val="00B97F18"/>
    <w:pPr>
      <w:spacing w:after="100"/>
      <w:ind w:left="720"/>
    </w:pPr>
    <w:rPr>
      <w:rFonts w:cs="Mangal"/>
      <w:szCs w:val="21"/>
    </w:rPr>
  </w:style>
  <w:style w:type="paragraph" w:styleId="TOC5">
    <w:name w:val="toc 5"/>
    <w:basedOn w:val="Normal"/>
    <w:next w:val="Normal"/>
    <w:autoRedefine/>
    <w:uiPriority w:val="39"/>
    <w:unhideWhenUsed/>
    <w:rsid w:val="00984776"/>
    <w:pPr>
      <w:spacing w:after="100" w:line="276" w:lineRule="auto"/>
      <w:ind w:left="880"/>
    </w:pPr>
    <w:rPr>
      <w:rFonts w:asciiTheme="minorHAnsi" w:eastAsiaTheme="minorEastAsia" w:hAnsiTheme="minorHAnsi" w:cstheme="minorBidi"/>
      <w:sz w:val="22"/>
      <w:szCs w:val="22"/>
      <w:lang w:eastAsia="en-US" w:bidi="ar-SA"/>
    </w:rPr>
  </w:style>
  <w:style w:type="paragraph" w:styleId="TOC6">
    <w:name w:val="toc 6"/>
    <w:basedOn w:val="Normal"/>
    <w:next w:val="Normal"/>
    <w:autoRedefine/>
    <w:uiPriority w:val="39"/>
    <w:unhideWhenUsed/>
    <w:rsid w:val="00984776"/>
    <w:pPr>
      <w:spacing w:after="100" w:line="276" w:lineRule="auto"/>
      <w:ind w:left="1100"/>
    </w:pPr>
    <w:rPr>
      <w:rFonts w:asciiTheme="minorHAnsi" w:eastAsiaTheme="minorEastAsia" w:hAnsiTheme="minorHAnsi" w:cstheme="minorBidi"/>
      <w:sz w:val="22"/>
      <w:szCs w:val="22"/>
      <w:lang w:eastAsia="en-US" w:bidi="ar-SA"/>
    </w:rPr>
  </w:style>
  <w:style w:type="paragraph" w:styleId="TOC7">
    <w:name w:val="toc 7"/>
    <w:basedOn w:val="Normal"/>
    <w:next w:val="Normal"/>
    <w:autoRedefine/>
    <w:uiPriority w:val="39"/>
    <w:unhideWhenUsed/>
    <w:rsid w:val="00984776"/>
    <w:pPr>
      <w:spacing w:after="100" w:line="276" w:lineRule="auto"/>
      <w:ind w:left="1320"/>
    </w:pPr>
    <w:rPr>
      <w:rFonts w:asciiTheme="minorHAnsi" w:eastAsiaTheme="minorEastAsia" w:hAnsiTheme="minorHAnsi" w:cstheme="minorBidi"/>
      <w:sz w:val="22"/>
      <w:szCs w:val="22"/>
      <w:lang w:eastAsia="en-US" w:bidi="ar-SA"/>
    </w:rPr>
  </w:style>
  <w:style w:type="paragraph" w:styleId="TOC8">
    <w:name w:val="toc 8"/>
    <w:basedOn w:val="Normal"/>
    <w:next w:val="Normal"/>
    <w:autoRedefine/>
    <w:uiPriority w:val="39"/>
    <w:unhideWhenUsed/>
    <w:rsid w:val="00984776"/>
    <w:pPr>
      <w:spacing w:after="100" w:line="276" w:lineRule="auto"/>
      <w:ind w:left="1540"/>
    </w:pPr>
    <w:rPr>
      <w:rFonts w:asciiTheme="minorHAnsi" w:eastAsiaTheme="minorEastAsia" w:hAnsiTheme="minorHAnsi" w:cstheme="minorBidi"/>
      <w:sz w:val="22"/>
      <w:szCs w:val="22"/>
      <w:lang w:eastAsia="en-US" w:bidi="ar-SA"/>
    </w:rPr>
  </w:style>
  <w:style w:type="paragraph" w:styleId="TOC9">
    <w:name w:val="toc 9"/>
    <w:basedOn w:val="Normal"/>
    <w:next w:val="Normal"/>
    <w:autoRedefine/>
    <w:uiPriority w:val="39"/>
    <w:unhideWhenUsed/>
    <w:rsid w:val="00984776"/>
    <w:pPr>
      <w:spacing w:after="100" w:line="276" w:lineRule="auto"/>
      <w:ind w:left="1760"/>
    </w:pPr>
    <w:rPr>
      <w:rFonts w:asciiTheme="minorHAnsi" w:eastAsiaTheme="minorEastAsia" w:hAnsiTheme="minorHAnsi" w:cstheme="minorBidi"/>
      <w:sz w:val="22"/>
      <w:szCs w:val="22"/>
      <w:lang w:eastAsia="en-US" w:bidi="ar-SA"/>
    </w:rPr>
  </w:style>
  <w:style w:type="character" w:customStyle="1" w:styleId="name">
    <w:name w:val="name"/>
    <w:basedOn w:val="DefaultParagraphFont"/>
    <w:rsid w:val="00572119"/>
    <w:rPr>
      <w:rFonts w:cs="Times New Roman"/>
    </w:rPr>
  </w:style>
  <w:style w:type="paragraph" w:styleId="EndnoteText">
    <w:name w:val="endnote text"/>
    <w:basedOn w:val="Normal"/>
    <w:link w:val="EndnoteTextChar"/>
    <w:uiPriority w:val="99"/>
    <w:semiHidden/>
    <w:unhideWhenUsed/>
    <w:rsid w:val="003924B4"/>
    <w:rPr>
      <w:rFonts w:cs="Mangal"/>
      <w:sz w:val="20"/>
      <w:szCs w:val="18"/>
    </w:rPr>
  </w:style>
  <w:style w:type="character" w:customStyle="1" w:styleId="EndnoteTextChar">
    <w:name w:val="Endnote Text Char"/>
    <w:basedOn w:val="DefaultParagraphFont"/>
    <w:link w:val="EndnoteText"/>
    <w:uiPriority w:val="99"/>
    <w:semiHidden/>
    <w:rsid w:val="003924B4"/>
    <w:rPr>
      <w:rFonts w:cs="Mangal"/>
      <w:sz w:val="20"/>
      <w:szCs w:val="18"/>
    </w:rPr>
  </w:style>
  <w:style w:type="character" w:styleId="EndnoteReference">
    <w:name w:val="endnote reference"/>
    <w:basedOn w:val="DefaultParagraphFont"/>
    <w:uiPriority w:val="99"/>
    <w:semiHidden/>
    <w:unhideWhenUsed/>
    <w:rsid w:val="003924B4"/>
    <w:rPr>
      <w:vertAlign w:val="superscript"/>
    </w:rPr>
  </w:style>
  <w:style w:type="paragraph" w:styleId="Bibliography">
    <w:name w:val="Bibliography"/>
    <w:basedOn w:val="Normal"/>
    <w:next w:val="Normal"/>
    <w:uiPriority w:val="37"/>
    <w:unhideWhenUsed/>
    <w:rsid w:val="00B33EA6"/>
    <w:pPr>
      <w:ind w:left="720" w:hanging="720"/>
    </w:pPr>
    <w:rPr>
      <w:rFonts w:cs="Mangal"/>
      <w:szCs w:val="21"/>
    </w:rPr>
  </w:style>
  <w:style w:type="paragraph" w:customStyle="1" w:styleId="DecimalAligned">
    <w:name w:val="Decimal Aligned"/>
    <w:basedOn w:val="Normal"/>
    <w:uiPriority w:val="40"/>
    <w:qFormat/>
    <w:rsid w:val="00BE11CD"/>
    <w:pPr>
      <w:tabs>
        <w:tab w:val="decimal" w:pos="360"/>
      </w:tabs>
      <w:spacing w:after="200" w:line="276" w:lineRule="auto"/>
    </w:pPr>
    <w:rPr>
      <w:rFonts w:asciiTheme="minorHAnsi" w:eastAsiaTheme="minorHAnsi" w:hAnsiTheme="minorHAnsi" w:cstheme="minorBidi"/>
      <w:sz w:val="22"/>
      <w:szCs w:val="22"/>
      <w:lang w:eastAsia="ja-JP" w:bidi="ar-SA"/>
    </w:rPr>
  </w:style>
  <w:style w:type="character" w:styleId="SubtleEmphasis">
    <w:name w:val="Subtle Emphasis"/>
    <w:basedOn w:val="DefaultParagraphFont"/>
    <w:uiPriority w:val="19"/>
    <w:qFormat/>
    <w:rsid w:val="00BE11CD"/>
    <w:rPr>
      <w:i/>
      <w:iCs/>
      <w:color w:val="7F7F7F" w:themeColor="text1" w:themeTint="80"/>
    </w:rPr>
  </w:style>
  <w:style w:type="table" w:styleId="MediumShading2-Accent5">
    <w:name w:val="Medium Shading 2 Accent 5"/>
    <w:basedOn w:val="TableNormal"/>
    <w:uiPriority w:val="64"/>
    <w:rsid w:val="00BE11CD"/>
    <w:rPr>
      <w:rFonts w:asciiTheme="minorHAnsi" w:eastAsiaTheme="minorEastAsia" w:hAnsiTheme="minorHAnsi" w:cstheme="minorBidi"/>
      <w:sz w:val="22"/>
      <w:szCs w:val="22"/>
      <w:lang w:eastAsia="ja-JP"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unhideWhenUsed/>
    <w:rsid w:val="00BE1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genepop.curtin.edu.au/help_input.html"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github.com/popgengui/negui"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github.com/tiagoantao/AgeStructureNe.git"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commentsExtended" Target="commentsExtended.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BAE90-E050-4C4A-B559-B3B8199D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17</Pages>
  <Words>7126</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18</cp:revision>
  <cp:lastPrinted>2017-05-27T04:51:00Z</cp:lastPrinted>
  <dcterms:created xsi:type="dcterms:W3CDTF">2017-06-13T20:46:00Z</dcterms:created>
  <dcterms:modified xsi:type="dcterms:W3CDTF">2017-07-20T23:12:00Z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id="76El8Bu7"/&gt;&lt;style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